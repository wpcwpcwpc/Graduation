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C5E0B4" w:themeColor="accent6" w:themeTint="66"/>
  <w:body>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kern w:val="0"/>
          <w:szCs w:val="21"/>
        </w:rPr>
      </w:pPr>
      <w:r>
        <w:rPr>
          <w:rFonts w:ascii="Times New Roman" w:hAnsi="Times New Roman"/>
          <w:b/>
          <w:szCs w:val="21"/>
        </w:rPr>
        <w:t>Authors’ response to reviews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kern w:val="0"/>
          <w:szCs w:val="21"/>
        </w:rPr>
      </w:pPr>
      <w:r>
        <w:rPr>
          <w:rFonts w:hint="eastAsia" w:ascii="Times New Roman" w:hAnsi="Times New Roman"/>
          <w:kern w:val="0"/>
          <w:szCs w:val="21"/>
        </w:rPr>
        <w:t xml:space="preserve">We appreciate </w:t>
      </w:r>
      <w:ins w:id="0" w:author="guanyu0010@outlook.com" w:date="2021-08-12T22:04:00Z">
        <w:r>
          <w:rPr>
            <w:rFonts w:ascii="Times New Roman" w:hAnsi="Times New Roman"/>
            <w:kern w:val="0"/>
            <w:szCs w:val="21"/>
          </w:rPr>
          <w:t xml:space="preserve">the </w:t>
        </w:r>
      </w:ins>
      <w:r>
        <w:rPr>
          <w:rFonts w:hint="eastAsia" w:ascii="Times New Roman" w:hAnsi="Times New Roman"/>
          <w:kern w:val="0"/>
          <w:szCs w:val="21"/>
        </w:rPr>
        <w:t xml:space="preserve">editor and reviewers for their constructive suggestions on our manuscript entitled </w:t>
      </w:r>
      <w:r>
        <w:rPr>
          <w:rFonts w:ascii="Times New Roman" w:hAnsi="Times New Roman"/>
          <w:kern w:val="0"/>
          <w:szCs w:val="21"/>
        </w:rPr>
        <w:t>“</w:t>
      </w:r>
      <w:r>
        <w:rPr>
          <w:rFonts w:hint="eastAsia" w:ascii="Times New Roman" w:hAnsi="Times New Roman"/>
          <w:kern w:val="0"/>
          <w:szCs w:val="21"/>
        </w:rPr>
        <w:t>A-PSPNet: A novel segmentation method of renal ultrasound image</w:t>
      </w:r>
      <w:r>
        <w:rPr>
          <w:rFonts w:ascii="Times New Roman" w:hAnsi="Times New Roman"/>
          <w:kern w:val="0"/>
          <w:szCs w:val="21"/>
        </w:rPr>
        <w:t>”</w:t>
      </w:r>
      <w:r>
        <w:rPr>
          <w:rFonts w:hint="eastAsia" w:ascii="Times New Roman" w:hAnsi="Times New Roman"/>
          <w:kern w:val="0"/>
          <w:szCs w:val="21"/>
        </w:rPr>
        <w:t xml:space="preserve"> (ID: 250). </w:t>
      </w:r>
      <w:ins w:id="1" w:author="guanyu0010@outlook.com" w:date="2021-08-12T21:53:00Z">
        <w:r>
          <w:rPr>
            <w:rFonts w:ascii="Times New Roman" w:hAnsi="Times New Roman"/>
            <w:kern w:val="0"/>
            <w:szCs w:val="21"/>
          </w:rPr>
          <w:t xml:space="preserve"> </w:t>
        </w:r>
      </w:ins>
      <w:ins w:id="2" w:author="guanyu0010@outlook.com" w:date="2021-08-12T21:55:00Z">
        <w:r>
          <w:rPr>
            <w:rFonts w:ascii="Times New Roman" w:hAnsi="Times New Roman"/>
            <w:kern w:val="0"/>
            <w:szCs w:val="21"/>
          </w:rPr>
          <w:t>C</w:t>
        </w:r>
      </w:ins>
      <w:ins w:id="3" w:author="guanyu0010@outlook.com" w:date="2021-08-12T21:55:00Z">
        <w:r>
          <w:rPr>
            <w:rFonts w:hint="eastAsia" w:ascii="Times New Roman" w:hAnsi="Times New Roman"/>
            <w:kern w:val="0"/>
            <w:szCs w:val="21"/>
          </w:rPr>
          <w:t>orresponding</w:t>
        </w:r>
      </w:ins>
      <w:ins w:id="4" w:author="guanyu0010@outlook.com" w:date="2021-08-12T21:55:00Z">
        <w:r>
          <w:rPr>
            <w:rFonts w:ascii="Times New Roman" w:hAnsi="Times New Roman"/>
            <w:kern w:val="0"/>
            <w:szCs w:val="21"/>
          </w:rPr>
          <w:t xml:space="preserve"> </w:t>
        </w:r>
      </w:ins>
      <w:ins w:id="5" w:author="guanyu0010@outlook.com" w:date="2021-08-12T21:53:00Z">
        <w:r>
          <w:rPr>
            <w:rFonts w:ascii="Times New Roman" w:hAnsi="Times New Roman"/>
            <w:kern w:val="0"/>
            <w:szCs w:val="21"/>
          </w:rPr>
          <w:t xml:space="preserve">revisions </w:t>
        </w:r>
      </w:ins>
      <w:ins w:id="6" w:author="guanyu0010@outlook.com" w:date="2021-08-12T21:55:00Z">
        <w:r>
          <w:rPr>
            <w:rFonts w:hint="eastAsia" w:ascii="Times New Roman" w:hAnsi="Times New Roman"/>
            <w:kern w:val="0"/>
            <w:szCs w:val="21"/>
          </w:rPr>
          <w:t>are</w:t>
        </w:r>
      </w:ins>
      <w:ins w:id="7" w:author="guanyu0010@outlook.com" w:date="2021-08-12T21:55:00Z">
        <w:r>
          <w:rPr>
            <w:rFonts w:ascii="Times New Roman" w:hAnsi="Times New Roman"/>
            <w:kern w:val="0"/>
            <w:szCs w:val="21"/>
          </w:rPr>
          <w:t xml:space="preserve"> made and highlighted in </w:t>
        </w:r>
      </w:ins>
      <w:ins w:id="8" w:author="guanyu0010@outlook.com" w:date="2021-08-12T22:04:00Z">
        <w:r>
          <w:rPr>
            <w:rFonts w:ascii="Times New Roman" w:hAnsi="Times New Roman"/>
            <w:kern w:val="0"/>
            <w:szCs w:val="21"/>
          </w:rPr>
          <w:t xml:space="preserve">the </w:t>
        </w:r>
      </w:ins>
      <w:ins w:id="9" w:author="guanyu0010@outlook.com" w:date="2021-08-12T21:55:00Z">
        <w:r>
          <w:rPr>
            <w:rFonts w:hint="eastAsia" w:ascii="Times New Roman" w:hAnsi="Times New Roman"/>
            <w:kern w:val="0"/>
            <w:szCs w:val="21"/>
          </w:rPr>
          <w:t>manuscript</w:t>
        </w:r>
      </w:ins>
      <w:ins w:id="10" w:author="guanyu0010@outlook.com" w:date="2021-08-12T21:55:00Z">
        <w:r>
          <w:rPr>
            <w:rFonts w:ascii="Times New Roman" w:hAnsi="Times New Roman"/>
            <w:kern w:val="0"/>
            <w:szCs w:val="21"/>
          </w:rPr>
          <w:t>.</w:t>
        </w:r>
      </w:ins>
      <w:ins w:id="11" w:author="guanyu0010@outlook.com" w:date="2021-08-12T21:56:00Z">
        <w:r>
          <w:rPr>
            <w:rFonts w:ascii="Times New Roman" w:hAnsi="Times New Roman"/>
            <w:kern w:val="0"/>
            <w:szCs w:val="21"/>
          </w:rPr>
          <w:t xml:space="preserve"> </w:t>
        </w:r>
      </w:ins>
      <w:ins w:id="12" w:author="guanyu0010@outlook.com" w:date="2021-08-12T21:57:00Z">
        <w:r>
          <w:rPr>
            <w:rFonts w:ascii="Times New Roman" w:hAnsi="Times New Roman"/>
            <w:kern w:val="0"/>
            <w:szCs w:val="21"/>
          </w:rPr>
          <w:t>Comments of reviewers (</w:t>
        </w:r>
      </w:ins>
      <w:ins w:id="13" w:author="guanyu0010@outlook.com" w:date="2021-08-12T21:58:00Z">
        <w:r>
          <w:rPr>
            <w:rFonts w:ascii="Times New Roman" w:hAnsi="Times New Roman"/>
            <w:kern w:val="0"/>
            <w:szCs w:val="21"/>
          </w:rPr>
          <w:t xml:space="preserve">in </w:t>
        </w:r>
      </w:ins>
      <w:ins w:id="14" w:author="guanyu0010@outlook.com" w:date="2021-08-12T21:57:00Z">
        <w:r>
          <w:rPr>
            <w:rFonts w:ascii="Times New Roman" w:hAnsi="Times New Roman"/>
            <w:i/>
            <w:iCs/>
            <w:kern w:val="0"/>
            <w:szCs w:val="21"/>
          </w:rPr>
          <w:t>italic</w:t>
        </w:r>
      </w:ins>
      <w:ins w:id="15" w:author="guanyu0010@outlook.com" w:date="2021-08-12T21:57:00Z">
        <w:r>
          <w:rPr>
            <w:rFonts w:ascii="Times New Roman" w:hAnsi="Times New Roman"/>
            <w:kern w:val="0"/>
            <w:szCs w:val="21"/>
          </w:rPr>
          <w:t xml:space="preserve">) are </w:t>
        </w:r>
      </w:ins>
      <w:ins w:id="16" w:author="guanyu0010@outlook.com" w:date="2021-08-12T21:58:00Z">
        <w:r>
          <w:rPr>
            <w:rFonts w:ascii="Times New Roman" w:hAnsi="Times New Roman"/>
            <w:kern w:val="0"/>
            <w:szCs w:val="21"/>
          </w:rPr>
          <w:t>responded (</w:t>
        </w:r>
      </w:ins>
      <w:ins w:id="17" w:author="guanyu0010@outlook.com" w:date="2021-08-12T21:59:00Z">
        <w:r>
          <w:rPr>
            <w:rFonts w:ascii="Times New Roman" w:hAnsi="Times New Roman"/>
            <w:kern w:val="0"/>
            <w:szCs w:val="21"/>
          </w:rPr>
          <w:t>in blue</w:t>
        </w:r>
      </w:ins>
      <w:ins w:id="18" w:author="guanyu0010@outlook.com" w:date="2021-08-12T21:58:00Z">
        <w:r>
          <w:rPr>
            <w:rFonts w:ascii="Times New Roman" w:hAnsi="Times New Roman"/>
            <w:kern w:val="0"/>
            <w:szCs w:val="21"/>
          </w:rPr>
          <w:t>)</w:t>
        </w:r>
      </w:ins>
      <w:ins w:id="19" w:author="guanyu0010@outlook.com" w:date="2021-08-12T21:59:00Z">
        <w:r>
          <w:rPr>
            <w:rFonts w:ascii="Times New Roman" w:hAnsi="Times New Roman"/>
            <w:kern w:val="0"/>
            <w:szCs w:val="21"/>
          </w:rPr>
          <w:t xml:space="preserve"> one by one. </w:t>
        </w:r>
      </w:ins>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b/>
          <w:szCs w:val="21"/>
        </w:rPr>
      </w:pPr>
      <w:r>
        <w:rPr>
          <w:rFonts w:hint="eastAsia" w:ascii="微软雅黑" w:hAnsi="微软雅黑" w:eastAsia="微软雅黑" w:cs="宋体"/>
          <w:color w:val="4D4D4D"/>
          <w:kern w:val="0"/>
          <w:sz w:val="24"/>
        </w:rPr>
        <w:br w:type="textWrapping"/>
      </w:r>
      <w:r>
        <w:rPr>
          <w:rFonts w:hint="eastAsia" w:ascii="Times New Roman" w:hAnsi="Times New Roman"/>
          <w:b/>
          <w:szCs w:val="21"/>
        </w:rPr>
        <w:t>Reviewer #15293: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0" w:author="guanyu0010@outlook.com" w:date="2021-08-13T22:17:00Z"/>
          <w:rFonts w:ascii="Times New Roman" w:hAnsi="Times New Roman"/>
          <w:b/>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ns w:id="21" w:author="guanyu0010@outlook.com" w:date="2021-08-13T22:17:00Z"/>
          <w:rFonts w:ascii="Times New Roman" w:hAnsi="Times New Roman" w:eastAsia="宋体" w:cs="Times New Roman"/>
          <w:b w:val="0"/>
          <w:i/>
          <w:kern w:val="0"/>
          <w:szCs w:val="21"/>
        </w:rPr>
      </w:pPr>
      <w:ins w:id="22" w:author="guanyu0010@outlook.com" w:date="2021-08-13T22:17:00Z">
        <w:r>
          <w:rPr>
            <w:rFonts w:ascii="Times New Roman" w:hAnsi="Times New Roman" w:eastAsia="宋体" w:cs="Times New Roman"/>
            <w:b w:val="0"/>
            <w:i/>
            <w:kern w:val="0"/>
            <w:szCs w:val="21"/>
          </w:rPr>
          <w:t>It is an interesting research. The subject is relevant. The</w:t>
        </w:r>
      </w:ins>
      <w:ins w:id="23" w:author="guanyu0010@outlook.com" w:date="2021-08-13T22:17:00Z">
        <w:r>
          <w:rPr>
            <w:rFonts w:ascii="Times New Roman" w:hAnsi="Times New Roman" w:eastAsia="宋体" w:cs="Times New Roman"/>
            <w:i/>
            <w:kern w:val="0"/>
            <w:szCs w:val="21"/>
          </w:rPr>
          <w:t xml:space="preserve"> </w:t>
        </w:r>
      </w:ins>
      <w:ins w:id="24" w:author="guanyu0010@outlook.com" w:date="2021-08-13T22:17:00Z">
        <w:r>
          <w:rPr>
            <w:rFonts w:ascii="Times New Roman" w:hAnsi="Times New Roman" w:eastAsia="宋体" w:cs="Times New Roman"/>
            <w:b w:val="0"/>
            <w:i/>
            <w:kern w:val="0"/>
            <w:szCs w:val="21"/>
          </w:rPr>
          <w:t>novelty is clear. The writing is OK. Although, I have a few</w:t>
        </w:r>
      </w:ins>
      <w:ins w:id="25" w:author="guanyu0010@outlook.com" w:date="2021-08-13T22:17:00Z">
        <w:r>
          <w:rPr>
            <w:rFonts w:ascii="Times New Roman" w:hAnsi="Times New Roman" w:eastAsia="宋体" w:cs="Times New Roman"/>
            <w:i/>
            <w:kern w:val="0"/>
            <w:szCs w:val="21"/>
          </w:rPr>
          <w:t xml:space="preserve"> </w:t>
        </w:r>
      </w:ins>
      <w:ins w:id="26" w:author="guanyu0010@outlook.com" w:date="2021-08-13T22:17:00Z">
        <w:r>
          <w:rPr>
            <w:rFonts w:ascii="Times New Roman" w:hAnsi="Times New Roman" w:eastAsia="宋体" w:cs="Times New Roman"/>
            <w:b w:val="0"/>
            <w:i/>
            <w:kern w:val="0"/>
            <w:szCs w:val="21"/>
          </w:rPr>
          <w:t>comments about the text and the methodology.</w:t>
        </w:r>
      </w:ins>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b/>
          <w:szCs w:val="21"/>
        </w:rPr>
      </w:pPr>
    </w:p>
    <w:p>
      <w:pPr>
        <w:numPr>
          <w:ilvl w:val="0"/>
          <w:numId w:val="1"/>
        </w:numPr>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Abstract: Clarify the abbreviations. “A-PSPNet”, which is</w:t>
      </w:r>
      <w:r>
        <w:rPr>
          <w:rFonts w:hint="eastAsia" w:ascii="Times New Roman" w:hAnsi="Times New Roman" w:eastAsia="宋体" w:cs="Times New Roman"/>
          <w:i/>
          <w:color w:val="000000"/>
          <w:kern w:val="0"/>
          <w:szCs w:val="21"/>
        </w:rPr>
        <w:t xml:space="preserve"> </w:t>
      </w:r>
      <w:r>
        <w:rPr>
          <w:rFonts w:ascii="Times New Roman" w:hAnsi="Times New Roman" w:eastAsia="宋体" w:cs="Times New Roman"/>
          <w:i/>
          <w:color w:val="000000"/>
          <w:kern w:val="0"/>
          <w:szCs w:val="21"/>
        </w:rPr>
        <w:t>in the title, is not fully</w:t>
      </w:r>
      <w:r>
        <w:rPr>
          <w:rFonts w:hint="eastAsia" w:ascii="Times New Roman" w:hAnsi="Times New Roman" w:eastAsia="宋体" w:cs="Times New Roman"/>
          <w:i/>
          <w:color w:val="000000"/>
          <w:kern w:val="0"/>
          <w:szCs w:val="21"/>
        </w:rPr>
        <w:t xml:space="preserve"> </w:t>
      </w:r>
      <w:r>
        <w:rPr>
          <w:rFonts w:ascii="Times New Roman" w:hAnsi="Times New Roman" w:eastAsia="宋体" w:cs="Times New Roman"/>
          <w:i/>
          <w:color w:val="000000"/>
          <w:kern w:val="0"/>
          <w:szCs w:val="21"/>
        </w:rPr>
        <w:t>understandable in the abstract,</w:t>
      </w:r>
      <w:r>
        <w:rPr>
          <w:rFonts w:hint="eastAsia" w:ascii="Times New Roman" w:hAnsi="Times New Roman" w:eastAsia="宋体" w:cs="Times New Roman"/>
          <w:i/>
          <w:color w:val="000000"/>
          <w:kern w:val="0"/>
          <w:szCs w:val="21"/>
        </w:rPr>
        <w:t xml:space="preserve"> </w:t>
      </w:r>
      <w:r>
        <w:rPr>
          <w:rFonts w:ascii="Times New Roman" w:hAnsi="Times New Roman" w:eastAsia="宋体" w:cs="Times New Roman"/>
          <w:i/>
          <w:color w:val="000000"/>
          <w:kern w:val="0"/>
          <w:szCs w:val="21"/>
        </w:rPr>
        <w:t>as “attention-based” is not capitalized and neither the</w:t>
      </w:r>
      <w:r>
        <w:rPr>
          <w:rFonts w:hint="eastAsia" w:ascii="Times New Roman" w:hAnsi="Times New Roman" w:eastAsia="宋体" w:cs="Times New Roman"/>
          <w:i/>
          <w:color w:val="000000"/>
          <w:kern w:val="0"/>
          <w:szCs w:val="21"/>
        </w:rPr>
        <w:t xml:space="preserve"> </w:t>
      </w:r>
      <w:r>
        <w:rPr>
          <w:rFonts w:ascii="Times New Roman" w:hAnsi="Times New Roman" w:eastAsia="宋体" w:cs="Times New Roman"/>
          <w:i/>
          <w:color w:val="000000"/>
          <w:kern w:val="0"/>
          <w:szCs w:val="21"/>
        </w:rPr>
        <w:t>abbreviation is followed inside parentheses. So far, “CBAM”</w:t>
      </w:r>
      <w:r>
        <w:rPr>
          <w:rFonts w:hint="eastAsia" w:ascii="Times New Roman" w:hAnsi="Times New Roman" w:eastAsia="宋体" w:cs="Times New Roman"/>
          <w:i/>
          <w:color w:val="000000"/>
          <w:kern w:val="0"/>
          <w:szCs w:val="21"/>
        </w:rPr>
        <w:t xml:space="preserve"> </w:t>
      </w:r>
      <w:r>
        <w:rPr>
          <w:rFonts w:ascii="Times New Roman" w:hAnsi="Times New Roman" w:eastAsia="宋体" w:cs="Times New Roman"/>
          <w:i/>
          <w:color w:val="000000"/>
          <w:kern w:val="0"/>
          <w:szCs w:val="21"/>
        </w:rPr>
        <w:t>is also unknown. I believe MIoU and MPQ is not worth being</w:t>
      </w:r>
      <w:r>
        <w:rPr>
          <w:rFonts w:hint="eastAsia" w:ascii="Times New Roman" w:hAnsi="Times New Roman" w:eastAsia="宋体" w:cs="Times New Roman"/>
          <w:i/>
          <w:color w:val="000000"/>
          <w:kern w:val="0"/>
          <w:szCs w:val="21"/>
        </w:rPr>
        <w:t xml:space="preserve"> </w:t>
      </w:r>
      <w:r>
        <w:rPr>
          <w:rFonts w:ascii="Times New Roman" w:hAnsi="Times New Roman" w:eastAsia="宋体" w:cs="Times New Roman"/>
          <w:i/>
          <w:color w:val="000000"/>
          <w:kern w:val="0"/>
          <w:szCs w:val="21"/>
        </w:rPr>
        <w:t>written in the abstract.</w:t>
      </w:r>
    </w:p>
    <w:p>
      <w:pPr>
        <w:rPr>
          <w:rFonts w:ascii="Times New Roman" w:hAnsi="Times New Roman" w:eastAsia="宋体" w:cs="Times New Roman"/>
          <w:i/>
          <w:color w:val="000000"/>
          <w:kern w:val="0"/>
          <w:szCs w:val="21"/>
        </w:rPr>
      </w:pPr>
    </w:p>
    <w:p>
      <w:pPr>
        <w:rPr>
          <w:rFonts w:ascii="Times New Roman" w:hAnsi="Times New Roman"/>
          <w:color w:val="000099"/>
          <w:szCs w:val="21"/>
        </w:rPr>
      </w:pPr>
      <w:ins w:id="27" w:author="guanyu0010@outlook.com" w:date="2021-08-12T22:11:00Z">
        <w:r>
          <w:rPr>
            <w:rFonts w:ascii="Times New Roman" w:hAnsi="Times New Roman"/>
            <w:color w:val="000099"/>
            <w:szCs w:val="21"/>
          </w:rPr>
          <w:t xml:space="preserve">Thank you for reminding us. </w:t>
        </w:r>
      </w:ins>
      <w:ins w:id="28" w:author="guanyu0010@outlook.com" w:date="2021-08-12T22:20:00Z">
        <w:r>
          <w:rPr>
            <w:rFonts w:ascii="Times New Roman" w:hAnsi="Times New Roman"/>
            <w:color w:val="000099"/>
            <w:szCs w:val="21"/>
          </w:rPr>
          <w:t>CBAM represents for Convolutional Block Attention Module</w:t>
        </w:r>
      </w:ins>
      <w:ins w:id="29" w:author="guanyu0010@outlook.com" w:date="2021-08-12T22:21:00Z">
        <w:r>
          <w:rPr>
            <w:rFonts w:ascii="Times New Roman" w:hAnsi="Times New Roman"/>
            <w:color w:val="000099"/>
            <w:szCs w:val="21"/>
          </w:rPr>
          <w:t>.</w:t>
        </w:r>
      </w:ins>
      <w:ins w:id="30" w:author="guanyu0010@outlook.com" w:date="2021-08-12T22:19:00Z">
        <w:r>
          <w:rPr>
            <w:rFonts w:hint="eastAsia" w:ascii="Times New Roman" w:hAnsi="Times New Roman"/>
            <w:color w:val="000099"/>
            <w:szCs w:val="21"/>
          </w:rPr>
          <w:t xml:space="preserve"> </w:t>
        </w:r>
      </w:ins>
      <w:r>
        <w:rPr>
          <w:rFonts w:hint="eastAsia" w:ascii="Times New Roman" w:hAnsi="Times New Roman"/>
          <w:color w:val="000099"/>
          <w:szCs w:val="21"/>
        </w:rPr>
        <w:t xml:space="preserve">We have </w:t>
      </w:r>
      <w:ins w:id="31" w:author="guanyu0010@outlook.com" w:date="2021-08-12T22:13:00Z">
        <w:r>
          <w:rPr>
            <w:rFonts w:hint="eastAsia" w:ascii="Times New Roman" w:hAnsi="Times New Roman"/>
            <w:color w:val="000099"/>
            <w:szCs w:val="21"/>
          </w:rPr>
          <w:t>standardized</w:t>
        </w:r>
      </w:ins>
      <w:ins w:id="32" w:author="guanyu0010@outlook.com" w:date="2021-08-12T22:13:00Z">
        <w:r>
          <w:rPr>
            <w:rFonts w:ascii="Times New Roman" w:hAnsi="Times New Roman"/>
            <w:color w:val="000099"/>
            <w:szCs w:val="21"/>
          </w:rPr>
          <w:t xml:space="preserve"> </w:t>
        </w:r>
      </w:ins>
      <w:ins w:id="33" w:author="guanyu0010@outlook.com" w:date="2021-08-12T22:18:00Z">
        <w:r>
          <w:rPr>
            <w:rFonts w:hint="eastAsia" w:ascii="Times New Roman" w:hAnsi="Times New Roman"/>
            <w:color w:val="000099"/>
            <w:szCs w:val="21"/>
          </w:rPr>
          <w:t>our</w:t>
        </w:r>
      </w:ins>
      <w:ins w:id="34" w:author="guanyu0010@outlook.com" w:date="2021-08-12T22:18:00Z">
        <w:r>
          <w:rPr>
            <w:rFonts w:ascii="Times New Roman" w:hAnsi="Times New Roman"/>
            <w:color w:val="000099"/>
            <w:szCs w:val="21"/>
          </w:rPr>
          <w:t xml:space="preserve"> writing and </w:t>
        </w:r>
      </w:ins>
      <w:r>
        <w:rPr>
          <w:rFonts w:hint="eastAsia" w:ascii="Times New Roman" w:hAnsi="Times New Roman"/>
          <w:color w:val="000099"/>
          <w:szCs w:val="21"/>
        </w:rPr>
        <w:t xml:space="preserve">made </w:t>
      </w:r>
      <w:ins w:id="35" w:author="guanyu0010@outlook.com" w:date="2021-08-12T22:21:00Z">
        <w:r>
          <w:rPr>
            <w:rFonts w:ascii="Times New Roman" w:hAnsi="Times New Roman"/>
            <w:color w:val="000099"/>
            <w:szCs w:val="21"/>
          </w:rPr>
          <w:t xml:space="preserve">other </w:t>
        </w:r>
      </w:ins>
      <w:ins w:id="36" w:author="guanyu0010@outlook.com" w:date="2021-08-12T22:18:00Z">
        <w:r>
          <w:rPr>
            <w:rFonts w:hint="eastAsia" w:ascii="Times New Roman" w:hAnsi="Times New Roman"/>
            <w:color w:val="000099"/>
            <w:szCs w:val="21"/>
          </w:rPr>
          <w:t>corresponding</w:t>
        </w:r>
      </w:ins>
      <w:ins w:id="37" w:author="guanyu0010@outlook.com" w:date="2021-08-12T22:18:00Z">
        <w:r>
          <w:rPr>
            <w:rFonts w:ascii="Times New Roman" w:hAnsi="Times New Roman"/>
            <w:color w:val="000099"/>
            <w:szCs w:val="21"/>
          </w:rPr>
          <w:t xml:space="preserve"> </w:t>
        </w:r>
      </w:ins>
      <w:ins w:id="38" w:author="guanyu0010@outlook.com" w:date="2021-08-12T22:18:00Z">
        <w:r>
          <w:rPr>
            <w:rFonts w:hint="eastAsia" w:ascii="Times New Roman" w:hAnsi="Times New Roman"/>
            <w:color w:val="000099"/>
            <w:szCs w:val="21"/>
          </w:rPr>
          <w:t>revisions</w:t>
        </w:r>
      </w:ins>
      <w:ins w:id="39" w:author="guanyu0010@outlook.com" w:date="2021-08-12T22:18:00Z">
        <w:r>
          <w:rPr>
            <w:rFonts w:ascii="Times New Roman" w:hAnsi="Times New Roman"/>
            <w:color w:val="000099"/>
            <w:szCs w:val="21"/>
          </w:rPr>
          <w:t>.</w:t>
        </w:r>
      </w:ins>
      <w:r>
        <w:rPr>
          <w:rFonts w:hint="eastAsia" w:ascii="Times New Roman" w:hAnsi="Times New Roman"/>
          <w:color w:val="000099"/>
          <w:szCs w:val="21"/>
        </w:rPr>
        <w:t>.</w:t>
      </w:r>
      <w:r>
        <w:rPr>
          <w:rFonts w:ascii="Times New Roman" w:hAnsi="Times New Roman"/>
          <w:color w:val="000099"/>
          <w:szCs w:val="21"/>
        </w:rPr>
        <w:t xml:space="preserve"> </w:t>
      </w:r>
    </w:p>
    <w:p>
      <w:pPr>
        <w:rPr>
          <w:rFonts w:ascii="Times New Roman" w:hAnsi="Times New Roman"/>
          <w:color w:val="000099"/>
          <w:szCs w:val="21"/>
        </w:rPr>
      </w:pPr>
      <w:r>
        <w:rPr>
          <w:rFonts w:hint="eastAsia" w:ascii="Times New Roman" w:hAnsi="Times New Roman"/>
          <w:color w:val="000099"/>
          <w:szCs w:val="21"/>
        </w:rPr>
        <w:t xml:space="preserve"> </w:t>
      </w:r>
    </w:p>
    <w:p>
      <w:pPr>
        <w:numPr>
          <w:ilvl w:val="0"/>
          <w:numId w:val="2"/>
        </w:numPr>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Introduction: I do not understand what the authors mean with the phrase: “FCN emerges as the times require”. Also, I believe the bold word “Contribution” should be removed.</w:t>
      </w:r>
    </w:p>
    <w:p>
      <w:pPr>
        <w:rPr>
          <w:rFonts w:ascii="Times New Roman" w:hAnsi="Times New Roman" w:eastAsia="宋体" w:cs="Times New Roman"/>
          <w:i/>
          <w:color w:val="000000"/>
          <w:kern w:val="0"/>
          <w:szCs w:val="21"/>
        </w:rPr>
      </w:pPr>
    </w:p>
    <w:p>
      <w:pPr>
        <w:rPr>
          <w:rFonts w:ascii="Times New Roman" w:hAnsi="Times New Roman"/>
          <w:color w:val="000099"/>
          <w:szCs w:val="21"/>
        </w:rPr>
      </w:pPr>
      <w:ins w:id="40" w:author="guanyu0010@outlook.com" w:date="2021-08-13T21:48:00Z">
        <w:r>
          <w:rPr>
            <w:rFonts w:ascii="Times New Roman" w:hAnsi="Times New Roman"/>
            <w:color w:val="000099"/>
            <w:szCs w:val="21"/>
          </w:rPr>
          <w:t xml:space="preserve">Sorry for being unclear. </w:t>
        </w:r>
      </w:ins>
      <w:ins w:id="41" w:author="guanyu0010@outlook.com" w:date="2021-08-13T21:44:00Z">
        <w:r>
          <w:rPr>
            <w:rFonts w:ascii="Times New Roman" w:hAnsi="Times New Roman"/>
            <w:color w:val="000099"/>
            <w:szCs w:val="21"/>
          </w:rPr>
          <w:t>W</w:t>
        </w:r>
      </w:ins>
      <w:ins w:id="42" w:author="guanyu0010@outlook.com" w:date="2021-08-13T21:44:00Z">
        <w:r>
          <w:rPr>
            <w:rFonts w:hint="eastAsia" w:ascii="Times New Roman" w:hAnsi="Times New Roman"/>
            <w:color w:val="000099"/>
            <w:szCs w:val="21"/>
          </w:rPr>
          <w:t>e</w:t>
        </w:r>
      </w:ins>
      <w:ins w:id="43" w:author="guanyu0010@outlook.com" w:date="2021-08-13T21:44:00Z">
        <w:r>
          <w:rPr>
            <w:rFonts w:ascii="Times New Roman" w:hAnsi="Times New Roman"/>
            <w:color w:val="000099"/>
            <w:szCs w:val="21"/>
          </w:rPr>
          <w:t xml:space="preserve"> rephrased </w:t>
        </w:r>
      </w:ins>
      <w:ins w:id="44" w:author="guanyu0010@outlook.com" w:date="2021-08-13T21:45:00Z">
        <w:r>
          <w:rPr>
            <w:rFonts w:ascii="Times New Roman" w:hAnsi="Times New Roman"/>
            <w:color w:val="000099"/>
            <w:szCs w:val="21"/>
          </w:rPr>
          <w:t xml:space="preserve">our expression as </w:t>
        </w:r>
      </w:ins>
      <w:ins w:id="45" w:author="guanyu0010@outlook.com" w:date="2021-08-13T21:46:00Z">
        <w:r>
          <w:rPr>
            <w:rFonts w:ascii="Times New Roman" w:hAnsi="Times New Roman"/>
            <w:color w:val="000099"/>
            <w:szCs w:val="21"/>
          </w:rPr>
          <w:t>“Full Convolution Network (FCN)</w:t>
        </w:r>
        <w:bookmarkStart w:id="0" w:name="_Hlk79784191"/>
        <w:r>
          <w:rPr>
            <w:rFonts w:ascii="Times New Roman" w:hAnsi="Times New Roman"/>
            <w:color w:val="000099"/>
            <w:szCs w:val="21"/>
          </w:rPr>
          <w:t xml:space="preserve"> came into being </w:t>
        </w:r>
      </w:ins>
      <w:ins w:id="46" w:author="guanyu0010@outlook.com" w:date="2021-08-13T21:50:00Z">
        <w:r>
          <w:rPr>
            <w:rFonts w:ascii="Times New Roman" w:hAnsi="Times New Roman"/>
            <w:color w:val="000099"/>
            <w:szCs w:val="21"/>
          </w:rPr>
          <w:t>for</w:t>
        </w:r>
      </w:ins>
      <w:ins w:id="47" w:author="guanyu0010@outlook.com" w:date="2021-08-13T21:46:00Z">
        <w:r>
          <w:rPr>
            <w:rFonts w:ascii="Times New Roman" w:hAnsi="Times New Roman"/>
            <w:color w:val="000099"/>
            <w:szCs w:val="21"/>
          </w:rPr>
          <w:t xml:space="preserve"> </w:t>
        </w:r>
        <w:bookmarkEnd w:id="0"/>
        <w:r>
          <w:rPr>
            <w:rFonts w:ascii="Times New Roman" w:hAnsi="Times New Roman"/>
            <w:color w:val="000099"/>
            <w:szCs w:val="21"/>
          </w:rPr>
          <w:t>the semantic segmentation</w:t>
        </w:r>
      </w:ins>
      <w:ins w:id="48" w:author="guanyu0010@outlook.com" w:date="2021-08-13T21:50:00Z">
        <w:r>
          <w:rPr>
            <w:rFonts w:ascii="Times New Roman" w:hAnsi="Times New Roman"/>
            <w:color w:val="000099"/>
            <w:szCs w:val="21"/>
          </w:rPr>
          <w:t xml:space="preserve"> problem</w:t>
        </w:r>
      </w:ins>
      <w:ins w:id="49" w:author="guanyu0010@outlook.com" w:date="2021-08-13T21:46:00Z">
        <w:r>
          <w:rPr>
            <w:rFonts w:ascii="Times New Roman" w:hAnsi="Times New Roman"/>
            <w:color w:val="000099"/>
            <w:szCs w:val="21"/>
          </w:rPr>
          <w:t>”</w:t>
        </w:r>
      </w:ins>
      <w:ins w:id="50" w:author="guanyu0010@outlook.com" w:date="2021-08-13T21:48:00Z">
        <w:r>
          <w:rPr>
            <w:rFonts w:ascii="Times New Roman" w:hAnsi="Times New Roman"/>
            <w:color w:val="000099"/>
            <w:szCs w:val="21"/>
          </w:rPr>
          <w:t>.</w:t>
        </w:r>
      </w:ins>
      <w:ins w:id="51" w:author="guanyu0010@outlook.com" w:date="2021-08-13T21:44:00Z">
        <w:r>
          <w:rPr>
            <w:rFonts w:ascii="Times New Roman" w:hAnsi="Times New Roman"/>
            <w:color w:val="000099"/>
            <w:szCs w:val="21"/>
          </w:rPr>
          <w:t xml:space="preserve"> </w:t>
        </w:r>
      </w:ins>
      <w:ins w:id="52" w:author="guanyu0010@outlook.com" w:date="2021-08-13T21:51:00Z">
        <w:r>
          <w:rPr>
            <w:rFonts w:ascii="Times New Roman" w:hAnsi="Times New Roman"/>
            <w:color w:val="000099"/>
            <w:szCs w:val="21"/>
          </w:rPr>
          <w:t xml:space="preserve">Also </w:t>
        </w:r>
      </w:ins>
      <w:r>
        <w:rPr>
          <w:rFonts w:hint="eastAsia" w:ascii="Times New Roman" w:hAnsi="Times New Roman"/>
          <w:color w:val="000099"/>
          <w:szCs w:val="21"/>
        </w:rPr>
        <w:t xml:space="preserve">we removed the </w:t>
      </w:r>
      <w:ins w:id="53" w:author="guanyu0010@outlook.com" w:date="2021-08-13T21:51:00Z">
        <w:r>
          <w:rPr>
            <w:rFonts w:ascii="Times New Roman" w:hAnsi="Times New Roman"/>
            <w:color w:val="000099"/>
            <w:szCs w:val="21"/>
          </w:rPr>
          <w:t xml:space="preserve">bold </w:t>
        </w:r>
      </w:ins>
      <w:r>
        <w:rPr>
          <w:rFonts w:ascii="Times New Roman" w:hAnsi="Times New Roman"/>
          <w:color w:val="000099"/>
          <w:szCs w:val="21"/>
        </w:rPr>
        <w:t>“</w:t>
      </w:r>
      <w:r>
        <w:rPr>
          <w:rFonts w:hint="eastAsia" w:ascii="Times New Roman" w:hAnsi="Times New Roman"/>
          <w:color w:val="000099"/>
          <w:szCs w:val="21"/>
        </w:rPr>
        <w:t>Contribution</w:t>
      </w:r>
      <w:r>
        <w:rPr>
          <w:rFonts w:ascii="Times New Roman" w:hAnsi="Times New Roman"/>
          <w:color w:val="000099"/>
          <w:szCs w:val="21"/>
        </w:rPr>
        <w:t>”</w:t>
      </w:r>
      <w:r>
        <w:rPr>
          <w:rFonts w:hint="eastAsia" w:ascii="Times New Roman" w:hAnsi="Times New Roman"/>
          <w:color w:val="000099"/>
          <w:szCs w:val="21"/>
        </w:rPr>
        <w:t>.</w:t>
      </w:r>
    </w:p>
    <w:p>
      <w:pPr>
        <w:rPr>
          <w:rFonts w:ascii="Times New Roman" w:hAnsi="Times New Roman"/>
          <w:color w:val="000099"/>
          <w:szCs w:val="21"/>
        </w:rPr>
      </w:pPr>
    </w:p>
    <w:p>
      <w:pPr>
        <w:numPr>
          <w:ilvl w:val="0"/>
          <w:numId w:val="2"/>
        </w:numPr>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Related work: There is a missing citation in “...training cost. Hariharan et al. present a hyper-column...”.</w:t>
      </w:r>
    </w:p>
    <w:p>
      <w:pPr>
        <w:rPr>
          <w:rFonts w:ascii="Times New Roman" w:hAnsi="Times New Roman" w:eastAsia="宋体" w:cs="Times New Roman"/>
          <w:i/>
          <w:color w:val="000000"/>
          <w:kern w:val="0"/>
          <w:szCs w:val="21"/>
        </w:rPr>
      </w:pPr>
    </w:p>
    <w:p>
      <w:pPr>
        <w:rPr>
          <w:rFonts w:ascii="Times New Roman" w:hAnsi="Times New Roman"/>
          <w:color w:val="000099"/>
          <w:szCs w:val="21"/>
        </w:rPr>
      </w:pPr>
      <w:ins w:id="54" w:author="guanyu0010@outlook.com" w:date="2021-08-13T21:53:00Z">
        <w:r>
          <w:rPr>
            <w:rFonts w:ascii="Times New Roman" w:hAnsi="Times New Roman"/>
            <w:color w:val="000099"/>
            <w:szCs w:val="21"/>
          </w:rPr>
          <w:t xml:space="preserve">Thank you for reminding us. </w:t>
        </w:r>
      </w:ins>
      <w:r>
        <w:rPr>
          <w:rFonts w:hint="eastAsia" w:ascii="Times New Roman" w:hAnsi="Times New Roman"/>
          <w:color w:val="000099"/>
          <w:szCs w:val="21"/>
        </w:rPr>
        <w:t>We have</w:t>
      </w:r>
      <w:ins w:id="55" w:author="guanyu0010@outlook.com" w:date="2021-08-13T21:53:00Z">
        <w:r>
          <w:rPr>
            <w:rFonts w:ascii="Times New Roman" w:hAnsi="Times New Roman"/>
            <w:color w:val="000099"/>
            <w:szCs w:val="21"/>
          </w:rPr>
          <w:t xml:space="preserve"> added the </w:t>
        </w:r>
      </w:ins>
      <w:ins w:id="56" w:author="guanyu0010@outlook.com" w:date="2021-08-13T21:53:00Z">
        <w:r>
          <w:rPr>
            <w:rFonts w:hint="eastAsia" w:ascii="Times New Roman" w:hAnsi="Times New Roman"/>
            <w:color w:val="000099"/>
            <w:szCs w:val="21"/>
          </w:rPr>
          <w:t>corresponding</w:t>
        </w:r>
      </w:ins>
      <w:r>
        <w:rPr>
          <w:rFonts w:hint="eastAsia" w:ascii="Times New Roman" w:hAnsi="Times New Roman"/>
          <w:color w:val="000099"/>
          <w:szCs w:val="21"/>
        </w:rPr>
        <w:t xml:space="preserve"> citation.</w:t>
      </w:r>
    </w:p>
    <w:p>
      <w:pPr>
        <w:rPr>
          <w:rFonts w:ascii="Times New Roman" w:hAnsi="Times New Roman"/>
          <w:color w:val="000099"/>
          <w:szCs w:val="21"/>
        </w:rPr>
      </w:pPr>
    </w:p>
    <w:p>
      <w:pPr>
        <w:numPr>
          <w:ilvl w:val="0"/>
          <w:numId w:val="2"/>
        </w:numPr>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Fig.1: It is hard to see the whole picture in this figure.</w:t>
      </w:r>
      <w:r>
        <w:rPr>
          <w:rFonts w:hint="eastAsia" w:ascii="Times New Roman" w:hAnsi="Times New Roman" w:eastAsia="宋体" w:cs="Times New Roman"/>
          <w:i/>
          <w:color w:val="000000"/>
          <w:kern w:val="0"/>
          <w:szCs w:val="21"/>
        </w:rPr>
        <w:t xml:space="preserve"> </w:t>
      </w:r>
      <w:r>
        <w:rPr>
          <w:rFonts w:ascii="Times New Roman" w:hAnsi="Times New Roman" w:eastAsia="宋体" w:cs="Times New Roman"/>
          <w:i/>
          <w:color w:val="000000"/>
          <w:kern w:val="0"/>
          <w:szCs w:val="21"/>
        </w:rPr>
        <w:t>There is no input or output. The bottleneck is the unit o</w:t>
      </w:r>
      <w:r>
        <w:rPr>
          <w:rFonts w:hint="eastAsia" w:ascii="Times New Roman" w:hAnsi="Times New Roman" w:eastAsia="宋体" w:cs="Times New Roman"/>
          <w:i/>
          <w:color w:val="000000"/>
          <w:kern w:val="0"/>
          <w:szCs w:val="21"/>
        </w:rPr>
        <w:t xml:space="preserve">f </w:t>
      </w:r>
      <w:r>
        <w:rPr>
          <w:rFonts w:ascii="Times New Roman" w:hAnsi="Times New Roman" w:eastAsia="宋体" w:cs="Times New Roman"/>
          <w:i/>
          <w:color w:val="000000"/>
          <w:kern w:val="0"/>
          <w:szCs w:val="21"/>
        </w:rPr>
        <w:t>a ResNet which is inside a CBAM? How is each pyramid pool</w:t>
      </w:r>
      <w:r>
        <w:rPr>
          <w:rFonts w:hint="eastAsia" w:ascii="Times New Roman" w:hAnsi="Times New Roman" w:eastAsia="宋体" w:cs="Times New Roman"/>
          <w:i/>
          <w:color w:val="000000"/>
          <w:kern w:val="0"/>
          <w:szCs w:val="21"/>
        </w:rPr>
        <w:t xml:space="preserve"> </w:t>
      </w:r>
      <w:r>
        <w:rPr>
          <w:rFonts w:ascii="Times New Roman" w:hAnsi="Times New Roman" w:eastAsia="宋体" w:cs="Times New Roman"/>
          <w:i/>
          <w:color w:val="000000"/>
          <w:kern w:val="0"/>
          <w:szCs w:val="21"/>
        </w:rPr>
        <w:t>different from each other? After the pyramid parsing, what</w:t>
      </w:r>
      <w:r>
        <w:rPr>
          <w:rFonts w:hint="eastAsia" w:ascii="Times New Roman" w:hAnsi="Times New Roman" w:eastAsia="宋体" w:cs="Times New Roman"/>
          <w:i/>
          <w:color w:val="000000"/>
          <w:kern w:val="0"/>
          <w:szCs w:val="21"/>
        </w:rPr>
        <w:t xml:space="preserve"> </w:t>
      </w:r>
      <w:commentRangeStart w:id="0"/>
      <w:r>
        <w:rPr>
          <w:rFonts w:ascii="Times New Roman" w:hAnsi="Times New Roman" w:eastAsia="宋体" w:cs="Times New Roman"/>
          <w:i/>
          <w:color w:val="000000"/>
          <w:kern w:val="0"/>
          <w:szCs w:val="21"/>
        </w:rPr>
        <w:t>happens</w:t>
      </w:r>
      <w:commentRangeEnd w:id="0"/>
      <w:r>
        <w:rPr>
          <w:rStyle w:val="8"/>
        </w:rPr>
        <w:commentReference w:id="0"/>
      </w:r>
      <w:r>
        <w:rPr>
          <w:rFonts w:ascii="Times New Roman" w:hAnsi="Times New Roman" w:eastAsia="宋体" w:cs="Times New Roman"/>
          <w:i/>
          <w:color w:val="000000"/>
          <w:kern w:val="0"/>
          <w:szCs w:val="21"/>
        </w:rPr>
        <w:t>?</w:t>
      </w:r>
    </w:p>
    <w:p>
      <w:pPr>
        <w:rPr>
          <w:rFonts w:ascii="Times New Roman" w:hAnsi="Times New Roman" w:eastAsia="宋体" w:cs="Times New Roman"/>
          <w:i/>
          <w:color w:val="000000"/>
          <w:kern w:val="0"/>
          <w:szCs w:val="21"/>
        </w:rPr>
      </w:pPr>
    </w:p>
    <w:p>
      <w:pPr>
        <w:numPr>
          <w:ilvl w:val="0"/>
          <w:numId w:val="3"/>
        </w:numPr>
        <w:rPr>
          <w:rFonts w:ascii="Times New Roman" w:hAnsi="Times New Roman"/>
          <w:color w:val="000099"/>
          <w:szCs w:val="21"/>
        </w:rPr>
      </w:pPr>
      <w:commentRangeStart w:id="1"/>
      <w:r>
        <w:rPr>
          <w:rFonts w:hint="eastAsia" w:ascii="Times New Roman" w:hAnsi="Times New Roman"/>
          <w:color w:val="000099"/>
          <w:szCs w:val="21"/>
        </w:rPr>
        <w:t xml:space="preserve">Considering the suggestion, we have re-made the Fig.1 to solve the ambiguity of the combination of </w:t>
      </w:r>
      <w:r>
        <w:rPr>
          <w:rFonts w:ascii="Times New Roman" w:hAnsi="Times New Roman"/>
          <w:color w:val="000099"/>
          <w:szCs w:val="21"/>
        </w:rPr>
        <w:t>“</w:t>
      </w:r>
      <w:r>
        <w:rPr>
          <w:rFonts w:hint="eastAsia" w:ascii="Times New Roman" w:hAnsi="Times New Roman"/>
          <w:color w:val="000099"/>
          <w:szCs w:val="21"/>
        </w:rPr>
        <w:t>CBAM</w:t>
      </w:r>
      <w:r>
        <w:rPr>
          <w:rFonts w:ascii="Times New Roman" w:hAnsi="Times New Roman"/>
          <w:color w:val="000099"/>
          <w:szCs w:val="21"/>
        </w:rPr>
        <w:t>”</w:t>
      </w:r>
      <w:r>
        <w:rPr>
          <w:rFonts w:hint="eastAsia" w:ascii="Times New Roman" w:hAnsi="Times New Roman"/>
          <w:color w:val="000099"/>
          <w:szCs w:val="21"/>
        </w:rPr>
        <w:t xml:space="preserve"> and </w:t>
      </w:r>
      <w:r>
        <w:rPr>
          <w:rFonts w:ascii="Times New Roman" w:hAnsi="Times New Roman"/>
          <w:color w:val="000099"/>
          <w:szCs w:val="21"/>
        </w:rPr>
        <w:t>“</w:t>
      </w:r>
      <w:r>
        <w:rPr>
          <w:rFonts w:hint="eastAsia" w:ascii="Times New Roman" w:hAnsi="Times New Roman"/>
          <w:color w:val="000099"/>
          <w:szCs w:val="21"/>
        </w:rPr>
        <w:t>ResNet</w:t>
      </w:r>
      <w:r>
        <w:rPr>
          <w:rFonts w:ascii="Times New Roman" w:hAnsi="Times New Roman"/>
          <w:color w:val="000099"/>
          <w:szCs w:val="21"/>
        </w:rPr>
        <w:t>”</w:t>
      </w:r>
      <w:r>
        <w:rPr>
          <w:rFonts w:hint="eastAsia" w:ascii="Times New Roman" w:hAnsi="Times New Roman"/>
          <w:color w:val="000099"/>
          <w:szCs w:val="21"/>
        </w:rPr>
        <w:t>.</w:t>
      </w:r>
      <w:commentRangeEnd w:id="1"/>
      <w:r>
        <w:rPr>
          <w:rStyle w:val="8"/>
        </w:rPr>
        <w:commentReference w:id="1"/>
      </w:r>
      <w:ins w:id="57" w:author="嶒棚文" w:date="2021-08-28T12:56:27Z">
        <w:r>
          <w:rPr>
            <w:rStyle w:val="8"/>
            <w:rFonts w:hint="eastAsia"/>
            <w:lang w:val="en-US" w:eastAsia="zh-CN"/>
          </w:rPr>
          <w:t>I</w:t>
        </w:r>
      </w:ins>
      <w:ins w:id="58" w:author="嶒棚文" w:date="2021-08-28T12:56:28Z">
        <w:r>
          <w:rPr>
            <w:rStyle w:val="8"/>
            <w:rFonts w:hint="eastAsia"/>
            <w:lang w:val="en-US" w:eastAsia="zh-CN"/>
          </w:rPr>
          <w:t>n a</w:t>
        </w:r>
      </w:ins>
      <w:ins w:id="59" w:author="嶒棚文" w:date="2021-08-28T12:56:29Z">
        <w:r>
          <w:rPr>
            <w:rStyle w:val="8"/>
            <w:rFonts w:hint="eastAsia"/>
            <w:lang w:val="en-US" w:eastAsia="zh-CN"/>
          </w:rPr>
          <w:t>dd</w:t>
        </w:r>
      </w:ins>
      <w:ins w:id="60" w:author="嶒棚文" w:date="2021-08-28T12:56:31Z">
        <w:r>
          <w:rPr>
            <w:rStyle w:val="8"/>
            <w:rFonts w:hint="eastAsia"/>
            <w:lang w:val="en-US" w:eastAsia="zh-CN"/>
          </w:rPr>
          <w:t>i</w:t>
        </w:r>
      </w:ins>
      <w:ins w:id="61" w:author="嶒棚文" w:date="2021-08-28T12:56:32Z">
        <w:r>
          <w:rPr>
            <w:rStyle w:val="8"/>
            <w:rFonts w:hint="eastAsia"/>
            <w:lang w:val="en-US" w:eastAsia="zh-CN"/>
          </w:rPr>
          <w:t>tion</w:t>
        </w:r>
      </w:ins>
      <w:ins w:id="62" w:author="嶒棚文" w:date="2021-08-28T12:56:33Z">
        <w:r>
          <w:rPr>
            <w:rStyle w:val="8"/>
            <w:rFonts w:hint="eastAsia"/>
            <w:lang w:val="en-US" w:eastAsia="zh-CN"/>
          </w:rPr>
          <w:t>,</w:t>
        </w:r>
      </w:ins>
      <w:ins w:id="63" w:author="嶒棚文" w:date="2021-08-28T12:56:48Z">
        <w:r>
          <w:rPr>
            <w:rStyle w:val="8"/>
            <w:rFonts w:hint="eastAsia"/>
            <w:lang w:val="en-US" w:eastAsia="zh-CN"/>
          </w:rPr>
          <w:t xml:space="preserve"> </w:t>
        </w:r>
      </w:ins>
      <w:ins w:id="64" w:author="嶒棚文" w:date="2021-08-28T13:00:39Z">
        <w:r>
          <w:rPr>
            <w:rStyle w:val="8"/>
            <w:rFonts w:hint="eastAsia"/>
            <w:lang w:val="en-US" w:eastAsia="zh-CN"/>
          </w:rPr>
          <w:t>c</w:t>
        </w:r>
      </w:ins>
      <w:ins w:id="65" w:author="嶒棚文" w:date="2021-08-28T13:00:38Z">
        <w:r>
          <w:rPr>
            <w:rStyle w:val="8"/>
            <w:rFonts w:hint="eastAsia"/>
            <w:lang w:val="en-US" w:eastAsia="zh-CN"/>
          </w:rPr>
          <w:t>onsidering the various permutation and combination</w:t>
        </w:r>
      </w:ins>
      <w:ins w:id="66" w:author="嶒棚文" w:date="2021-08-28T13:00:45Z">
        <w:r>
          <w:rPr>
            <w:rStyle w:val="8"/>
            <w:rFonts w:hint="eastAsia"/>
            <w:lang w:val="en-US" w:eastAsia="zh-CN"/>
          </w:rPr>
          <w:t>,</w:t>
        </w:r>
      </w:ins>
      <w:ins w:id="67" w:author="嶒棚文" w:date="2021-08-28T13:00:46Z">
        <w:r>
          <w:rPr>
            <w:rStyle w:val="8"/>
            <w:rFonts w:hint="eastAsia"/>
            <w:lang w:val="en-US" w:eastAsia="zh-CN"/>
          </w:rPr>
          <w:t xml:space="preserve"> </w:t>
        </w:r>
      </w:ins>
      <w:ins w:id="68" w:author="嶒棚文" w:date="2021-08-28T12:57:49Z">
        <w:r>
          <w:rPr>
            <w:rStyle w:val="8"/>
            <w:rFonts w:hint="eastAsia"/>
            <w:lang w:val="en-US" w:eastAsia="zh-CN"/>
          </w:rPr>
          <w:t>inor</w:t>
        </w:r>
      </w:ins>
      <w:ins w:id="69" w:author="嶒棚文" w:date="2021-08-28T12:57:51Z">
        <w:r>
          <w:rPr>
            <w:rStyle w:val="8"/>
            <w:rFonts w:hint="eastAsia"/>
            <w:lang w:val="en-US" w:eastAsia="zh-CN"/>
          </w:rPr>
          <w:t>der to</w:t>
        </w:r>
      </w:ins>
      <w:ins w:id="70" w:author="嶒棚文" w:date="2021-08-28T12:59:18Z">
        <w:r>
          <w:rPr>
            <w:rStyle w:val="8"/>
            <w:rFonts w:hint="eastAsia"/>
            <w:lang w:val="en-US" w:eastAsia="zh-CN"/>
          </w:rPr>
          <w:t xml:space="preserve"> </w:t>
        </w:r>
      </w:ins>
      <w:ins w:id="71" w:author="嶒棚文" w:date="2021-08-28T12:57:54Z">
        <w:r>
          <w:rPr>
            <w:rStyle w:val="8"/>
            <w:rFonts w:hint="eastAsia"/>
            <w:lang w:val="en-US" w:eastAsia="zh-CN"/>
          </w:rPr>
          <w:t>simpl</w:t>
        </w:r>
      </w:ins>
      <w:ins w:id="72" w:author="嶒棚文" w:date="2021-08-28T12:57:57Z">
        <w:r>
          <w:rPr>
            <w:rStyle w:val="8"/>
            <w:rFonts w:hint="eastAsia"/>
            <w:lang w:val="en-US" w:eastAsia="zh-CN"/>
          </w:rPr>
          <w:t>i</w:t>
        </w:r>
      </w:ins>
      <w:ins w:id="73" w:author="嶒棚文" w:date="2021-08-28T12:57:58Z">
        <w:r>
          <w:rPr>
            <w:rStyle w:val="8"/>
            <w:rFonts w:hint="eastAsia"/>
            <w:lang w:val="en-US" w:eastAsia="zh-CN"/>
          </w:rPr>
          <w:t xml:space="preserve">fy </w:t>
        </w:r>
      </w:ins>
      <w:ins w:id="74" w:author="嶒棚文" w:date="2021-08-28T12:57:59Z">
        <w:r>
          <w:rPr>
            <w:rStyle w:val="8"/>
            <w:rFonts w:hint="eastAsia"/>
            <w:lang w:val="en-US" w:eastAsia="zh-CN"/>
          </w:rPr>
          <w:t>the</w:t>
        </w:r>
      </w:ins>
      <w:ins w:id="75" w:author="嶒棚文" w:date="2021-08-28T12:58:00Z">
        <w:r>
          <w:rPr>
            <w:rStyle w:val="8"/>
            <w:rFonts w:hint="eastAsia"/>
            <w:lang w:val="en-US" w:eastAsia="zh-CN"/>
          </w:rPr>
          <w:t xml:space="preserve"> </w:t>
        </w:r>
      </w:ins>
      <w:ins w:id="76" w:author="嶒棚文" w:date="2021-08-28T12:58:01Z">
        <w:r>
          <w:rPr>
            <w:rStyle w:val="8"/>
            <w:rFonts w:hint="eastAsia"/>
            <w:lang w:val="en-US" w:eastAsia="zh-CN"/>
          </w:rPr>
          <w:t>e</w:t>
        </w:r>
      </w:ins>
      <w:ins w:id="77" w:author="嶒棚文" w:date="2021-08-28T12:58:02Z">
        <w:r>
          <w:rPr>
            <w:rStyle w:val="8"/>
            <w:rFonts w:hint="eastAsia"/>
            <w:lang w:val="en-US" w:eastAsia="zh-CN"/>
          </w:rPr>
          <w:t>xp</w:t>
        </w:r>
      </w:ins>
      <w:ins w:id="78" w:author="嶒棚文" w:date="2021-08-28T12:58:03Z">
        <w:r>
          <w:rPr>
            <w:rStyle w:val="8"/>
            <w:rFonts w:hint="eastAsia"/>
            <w:lang w:val="en-US" w:eastAsia="zh-CN"/>
          </w:rPr>
          <w:t>eri</w:t>
        </w:r>
      </w:ins>
      <w:ins w:id="79" w:author="嶒棚文" w:date="2021-08-28T12:58:04Z">
        <w:r>
          <w:rPr>
            <w:rStyle w:val="8"/>
            <w:rFonts w:hint="eastAsia"/>
            <w:lang w:val="en-US" w:eastAsia="zh-CN"/>
          </w:rPr>
          <w:t>ments</w:t>
        </w:r>
      </w:ins>
      <w:ins w:id="80" w:author="嶒棚文" w:date="2021-08-28T12:58:08Z">
        <w:r>
          <w:rPr>
            <w:rStyle w:val="8"/>
            <w:rFonts w:hint="eastAsia"/>
            <w:lang w:val="en-US" w:eastAsia="zh-CN"/>
          </w:rPr>
          <w:t>,</w:t>
        </w:r>
      </w:ins>
      <w:ins w:id="81" w:author="嶒棚文" w:date="2021-08-28T12:58:09Z">
        <w:r>
          <w:rPr>
            <w:rStyle w:val="8"/>
            <w:rFonts w:hint="eastAsia"/>
            <w:lang w:val="en-US" w:eastAsia="zh-CN"/>
          </w:rPr>
          <w:t xml:space="preserve"> </w:t>
        </w:r>
      </w:ins>
      <w:ins w:id="82" w:author="嶒棚文" w:date="2021-08-28T12:56:49Z">
        <w:r>
          <w:rPr>
            <w:rStyle w:val="8"/>
            <w:rFonts w:hint="eastAsia"/>
            <w:lang w:val="en-US" w:eastAsia="zh-CN"/>
          </w:rPr>
          <w:t>the</w:t>
        </w:r>
      </w:ins>
      <w:ins w:id="83" w:author="嶒棚文" w:date="2021-08-28T12:56:50Z">
        <w:r>
          <w:rPr>
            <w:rStyle w:val="8"/>
            <w:rFonts w:hint="eastAsia"/>
            <w:lang w:val="en-US" w:eastAsia="zh-CN"/>
          </w:rPr>
          <w:t xml:space="preserve"> CBA</w:t>
        </w:r>
      </w:ins>
      <w:ins w:id="84" w:author="嶒棚文" w:date="2021-08-28T12:56:51Z">
        <w:r>
          <w:rPr>
            <w:rStyle w:val="8"/>
            <w:rFonts w:hint="eastAsia"/>
            <w:lang w:val="en-US" w:eastAsia="zh-CN"/>
          </w:rPr>
          <w:t>M</w:t>
        </w:r>
      </w:ins>
      <w:ins w:id="85" w:author="嶒棚文" w:date="2021-08-28T12:56:53Z">
        <w:r>
          <w:rPr>
            <w:rStyle w:val="8"/>
            <w:rFonts w:hint="eastAsia"/>
            <w:lang w:val="en-US" w:eastAsia="zh-CN"/>
          </w:rPr>
          <w:t xml:space="preserve"> </w:t>
        </w:r>
      </w:ins>
      <w:ins w:id="86" w:author="嶒棚文" w:date="2021-08-28T12:57:16Z">
        <w:r>
          <w:rPr>
            <w:rStyle w:val="8"/>
            <w:rFonts w:hint="eastAsia"/>
            <w:lang w:val="en-US" w:eastAsia="zh-CN"/>
          </w:rPr>
          <w:t>be</w:t>
        </w:r>
      </w:ins>
      <w:ins w:id="87" w:author="嶒棚文" w:date="2021-08-28T12:57:17Z">
        <w:r>
          <w:rPr>
            <w:rStyle w:val="8"/>
            <w:rFonts w:hint="eastAsia"/>
            <w:lang w:val="en-US" w:eastAsia="zh-CN"/>
          </w:rPr>
          <w:t>fo</w:t>
        </w:r>
      </w:ins>
      <w:ins w:id="88" w:author="嶒棚文" w:date="2021-08-28T12:57:18Z">
        <w:r>
          <w:rPr>
            <w:rStyle w:val="8"/>
            <w:rFonts w:hint="eastAsia"/>
            <w:lang w:val="en-US" w:eastAsia="zh-CN"/>
          </w:rPr>
          <w:t>re</w:t>
        </w:r>
      </w:ins>
      <w:ins w:id="89" w:author="嶒棚文" w:date="2021-08-28T12:57:10Z">
        <w:r>
          <w:rPr>
            <w:rStyle w:val="8"/>
            <w:rFonts w:hint="eastAsia"/>
            <w:lang w:val="en-US" w:eastAsia="zh-CN"/>
          </w:rPr>
          <w:t xml:space="preserve"> and </w:t>
        </w:r>
      </w:ins>
      <w:ins w:id="90" w:author="嶒棚文" w:date="2021-08-28T12:57:11Z">
        <w:r>
          <w:rPr>
            <w:rStyle w:val="8"/>
            <w:rFonts w:hint="eastAsia"/>
            <w:lang w:val="en-US" w:eastAsia="zh-CN"/>
          </w:rPr>
          <w:t>bac</w:t>
        </w:r>
      </w:ins>
      <w:ins w:id="91" w:author="嶒棚文" w:date="2021-08-28T12:57:12Z">
        <w:r>
          <w:rPr>
            <w:rStyle w:val="8"/>
            <w:rFonts w:hint="eastAsia"/>
            <w:lang w:val="en-US" w:eastAsia="zh-CN"/>
          </w:rPr>
          <w:t>k</w:t>
        </w:r>
      </w:ins>
      <w:ins w:id="92" w:author="嶒棚文" w:date="2021-08-28T12:58:52Z">
        <w:r>
          <w:rPr>
            <w:rStyle w:val="8"/>
            <w:rFonts w:hint="eastAsia"/>
            <w:lang w:val="en-US" w:eastAsia="zh-CN"/>
          </w:rPr>
          <w:t xml:space="preserve"> a</w:t>
        </w:r>
      </w:ins>
      <w:ins w:id="93" w:author="嶒棚文" w:date="2021-08-28T12:58:53Z">
        <w:r>
          <w:rPr>
            <w:rStyle w:val="8"/>
            <w:rFonts w:hint="eastAsia"/>
            <w:lang w:val="en-US" w:eastAsia="zh-CN"/>
          </w:rPr>
          <w:t>re</w:t>
        </w:r>
      </w:ins>
      <w:ins w:id="94" w:author="嶒棚文" w:date="2021-08-28T12:58:55Z">
        <w:r>
          <w:rPr>
            <w:rStyle w:val="8"/>
            <w:rFonts w:hint="eastAsia"/>
            <w:lang w:val="en-US" w:eastAsia="zh-CN"/>
          </w:rPr>
          <w:t xml:space="preserve"> the</w:t>
        </w:r>
      </w:ins>
      <w:ins w:id="95" w:author="嶒棚文" w:date="2021-08-28T12:57:24Z">
        <w:r>
          <w:rPr>
            <w:rStyle w:val="8"/>
            <w:rFonts w:hint="eastAsia"/>
            <w:lang w:val="en-US" w:eastAsia="zh-CN"/>
          </w:rPr>
          <w:t xml:space="preserve"> sam</w:t>
        </w:r>
      </w:ins>
      <w:ins w:id="96" w:author="嶒棚文" w:date="2021-08-28T12:57:25Z">
        <w:r>
          <w:rPr>
            <w:rStyle w:val="8"/>
            <w:rFonts w:hint="eastAsia"/>
            <w:lang w:val="en-US" w:eastAsia="zh-CN"/>
          </w:rPr>
          <w:t>e</w:t>
        </w:r>
      </w:ins>
      <w:ins w:id="97" w:author="嶒棚文" w:date="2021-08-28T12:57:26Z">
        <w:r>
          <w:rPr>
            <w:rStyle w:val="8"/>
            <w:rFonts w:hint="eastAsia"/>
            <w:lang w:val="en-US" w:eastAsia="zh-CN"/>
          </w:rPr>
          <w:t>.</w:t>
        </w:r>
      </w:ins>
    </w:p>
    <w:p>
      <w:pPr>
        <w:jc w:val="center"/>
        <w:rPr>
          <w:rFonts w:ascii="Times New Roman" w:hAnsi="Times New Roman"/>
          <w:color w:val="000099"/>
          <w:szCs w:val="21"/>
        </w:rPr>
      </w:pPr>
      <w:ins w:id="98" w:author="嶒棚文" w:date="2021-08-21T17:46:29Z">
        <w:r>
          <w:rPr/>
          <w:drawing>
            <wp:inline distT="0" distB="0" distL="114300" distR="114300">
              <wp:extent cx="5273040" cy="2325370"/>
              <wp:effectExtent l="0" t="0" r="3810" b="1778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6"/>
                      <a:stretch>
                        <a:fillRect/>
                      </a:stretch>
                    </pic:blipFill>
                    <pic:spPr>
                      <a:xfrm>
                        <a:off x="0" y="0"/>
                        <a:ext cx="5273040" cy="2325370"/>
                      </a:xfrm>
                      <a:prstGeom prst="rect">
                        <a:avLst/>
                      </a:prstGeom>
                      <a:noFill/>
                      <a:ln>
                        <a:noFill/>
                      </a:ln>
                    </pic:spPr>
                  </pic:pic>
                </a:graphicData>
              </a:graphic>
            </wp:inline>
          </w:drawing>
        </w:r>
      </w:ins>
      <w:del w:id="100" w:author="嶒棚文" w:date="2021-08-21T17:44:48Z">
        <w:r>
          <w:rPr>
            <w:rFonts w:hint="eastAsia" w:ascii="Times New Roman" w:hAnsi="Times New Roman"/>
            <w:color w:val="000099"/>
            <w:szCs w:val="21"/>
          </w:rPr>
          <w:drawing>
            <wp:inline distT="0" distB="0" distL="114300" distR="114300">
              <wp:extent cx="3471545" cy="1934210"/>
              <wp:effectExtent l="0" t="0" r="0" b="8890"/>
              <wp:docPr id="4" name="图片 4" descr="C:\Users\Administrator\Desktop\修\Fig1.png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esktop\修\Fig1.pngFig1"/>
                      <pic:cNvPicPr>
                        <a:picLocks noChangeAspect="1"/>
                      </pic:cNvPicPr>
                    </pic:nvPicPr>
                    <pic:blipFill>
                      <a:blip r:embed="rId7"/>
                      <a:srcRect/>
                      <a:stretch>
                        <a:fillRect/>
                      </a:stretch>
                    </pic:blipFill>
                    <pic:spPr>
                      <a:xfrm>
                        <a:off x="0" y="0"/>
                        <a:ext cx="3471545" cy="1934210"/>
                      </a:xfrm>
                      <a:prstGeom prst="rect">
                        <a:avLst/>
                      </a:prstGeom>
                    </pic:spPr>
                  </pic:pic>
                </a:graphicData>
              </a:graphic>
            </wp:inline>
          </w:drawing>
        </w:r>
      </w:del>
    </w:p>
    <w:p>
      <w:pPr>
        <w:rPr>
          <w:rFonts w:ascii="Times New Roman" w:hAnsi="Times New Roman"/>
          <w:color w:val="000099"/>
          <w:szCs w:val="21"/>
        </w:rPr>
      </w:pPr>
      <w:r>
        <w:rPr>
          <w:rFonts w:hint="eastAsia" w:ascii="Times New Roman" w:hAnsi="Times New Roman"/>
          <w:color w:val="000099"/>
          <w:szCs w:val="21"/>
        </w:rPr>
        <w:t xml:space="preserve">2. We have added </w:t>
      </w:r>
      <w:r>
        <w:rPr>
          <w:rFonts w:ascii="Times New Roman" w:hAnsi="Times New Roman"/>
          <w:color w:val="000099"/>
          <w:szCs w:val="21"/>
        </w:rPr>
        <w:t>“</w:t>
      </w:r>
      <w:r>
        <w:rPr>
          <w:rFonts w:hint="eastAsia" w:ascii="Times New Roman" w:hAnsi="Times New Roman"/>
          <w:color w:val="000099"/>
          <w:szCs w:val="21"/>
        </w:rPr>
        <w:t>There are two core ... result output</w:t>
      </w:r>
      <w:r>
        <w:rPr>
          <w:rFonts w:ascii="Times New Roman" w:hAnsi="Times New Roman"/>
          <w:color w:val="000099"/>
          <w:szCs w:val="21"/>
        </w:rPr>
        <w:t>”</w:t>
      </w:r>
      <w:r>
        <w:rPr>
          <w:rFonts w:hint="eastAsia" w:ascii="Times New Roman" w:hAnsi="Times New Roman"/>
          <w:color w:val="000099"/>
          <w:szCs w:val="21"/>
        </w:rPr>
        <w:t xml:space="preserve"> in the 1st paragraph of Section 3 to better introduce the entire network structure (include your fourth question).</w:t>
      </w:r>
    </w:p>
    <w:p>
      <w:pPr>
        <w:rPr>
          <w:rFonts w:ascii="Times New Roman" w:hAnsi="Times New Roman"/>
          <w:color w:val="000099"/>
          <w:szCs w:val="21"/>
        </w:rPr>
      </w:pPr>
      <w:r>
        <w:rPr>
          <w:rFonts w:hint="eastAsia" w:ascii="Times New Roman" w:hAnsi="Times New Roman"/>
          <w:color w:val="000099"/>
          <w:szCs w:val="21"/>
        </w:rPr>
        <w:t xml:space="preserve">3. We have added </w:t>
      </w:r>
      <w:r>
        <w:rPr>
          <w:rFonts w:ascii="Times New Roman" w:hAnsi="Times New Roman"/>
          <w:color w:val="000099"/>
          <w:szCs w:val="21"/>
        </w:rPr>
        <w:t>“</w:t>
      </w:r>
      <w:r>
        <w:rPr>
          <w:rFonts w:hint="eastAsia" w:ascii="Times New Roman" w:hAnsi="Times New Roman"/>
          <w:color w:val="000099"/>
          <w:szCs w:val="21"/>
        </w:rPr>
        <w:t>in the pyramid ... 6×6</w:t>
      </w:r>
      <w:r>
        <w:rPr>
          <w:rFonts w:ascii="Times New Roman" w:hAnsi="Times New Roman"/>
          <w:color w:val="000099"/>
          <w:szCs w:val="21"/>
        </w:rPr>
        <w:t>”</w:t>
      </w:r>
      <w:r>
        <w:rPr>
          <w:rFonts w:hint="eastAsia" w:ascii="Times New Roman" w:hAnsi="Times New Roman"/>
          <w:color w:val="000099"/>
          <w:szCs w:val="21"/>
        </w:rPr>
        <w:t xml:space="preserve"> in the 1st paragraph in of Section 3-B</w:t>
      </w:r>
    </w:p>
    <w:p>
      <w:pPr>
        <w:rPr>
          <w:rFonts w:ascii="Times New Roman" w:hAnsi="Times New Roman"/>
          <w:color w:val="000099"/>
          <w:szCs w:val="21"/>
        </w:rPr>
      </w:pPr>
    </w:p>
    <w:p>
      <w:pPr>
        <w:rPr>
          <w:rFonts w:ascii="Times New Roman" w:hAnsi="Times New Roman"/>
          <w:color w:val="000099"/>
          <w:szCs w:val="21"/>
        </w:rPr>
      </w:pPr>
    </w:p>
    <w:p>
      <w:pPr>
        <w:numPr>
          <w:ilvl w:val="0"/>
          <w:numId w:val="2"/>
        </w:numPr>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Fig.2 &amp; Eq.1: </w:t>
      </w:r>
    </w:p>
    <w:p>
      <w:pPr>
        <w:numPr>
          <w:ilvl w:val="0"/>
          <w:numId w:val="4"/>
        </w:numPr>
        <w:ind w:firstLine="420"/>
        <w:rPr>
          <w:rFonts w:ascii="Times New Roman" w:hAnsi="Times New Roman" w:eastAsia="宋体" w:cs="Times New Roman"/>
          <w:i/>
          <w:color w:val="000000"/>
          <w:kern w:val="0"/>
          <w:szCs w:val="21"/>
        </w:rPr>
      </w:pPr>
      <w:bookmarkStart w:id="1" w:name="_Hlk80041296"/>
      <w:r>
        <w:rPr>
          <w:rFonts w:ascii="Times New Roman" w:hAnsi="Times New Roman" w:eastAsia="宋体" w:cs="Times New Roman"/>
          <w:i/>
          <w:color w:val="000000"/>
          <w:kern w:val="0"/>
          <w:szCs w:val="21"/>
        </w:rPr>
        <w:t>Specify the information of each dimension of the</w:t>
      </w:r>
      <w:r>
        <w:rPr>
          <w:rFonts w:hint="eastAsia" w:ascii="Times New Roman" w:hAnsi="Times New Roman" w:eastAsia="宋体" w:cs="Times New Roman"/>
          <w:i/>
          <w:color w:val="000000"/>
          <w:kern w:val="0"/>
          <w:szCs w:val="21"/>
        </w:rPr>
        <w:t xml:space="preserve"> </w:t>
      </w:r>
      <w:r>
        <w:rPr>
          <w:rFonts w:ascii="Times New Roman" w:hAnsi="Times New Roman" w:eastAsia="宋体" w:cs="Times New Roman"/>
          <w:i/>
          <w:color w:val="000000"/>
          <w:kern w:val="0"/>
          <w:szCs w:val="21"/>
        </w:rPr>
        <w:t xml:space="preserve">input and </w:t>
      </w:r>
      <w:commentRangeStart w:id="2"/>
      <w:r>
        <w:rPr>
          <w:rFonts w:ascii="Times New Roman" w:hAnsi="Times New Roman" w:eastAsia="宋体" w:cs="Times New Roman"/>
          <w:i/>
          <w:color w:val="000000"/>
          <w:kern w:val="0"/>
          <w:szCs w:val="21"/>
        </w:rPr>
        <w:t>output</w:t>
      </w:r>
      <w:commentRangeEnd w:id="2"/>
      <w:r>
        <w:rPr>
          <w:rStyle w:val="8"/>
        </w:rPr>
        <w:commentReference w:id="2"/>
      </w:r>
      <w:r>
        <w:rPr>
          <w:rFonts w:ascii="Times New Roman" w:hAnsi="Times New Roman" w:eastAsia="宋体" w:cs="Times New Roman"/>
          <w:i/>
          <w:color w:val="000000"/>
          <w:kern w:val="0"/>
          <w:szCs w:val="21"/>
        </w:rPr>
        <w:t>.</w:t>
      </w:r>
    </w:p>
    <w:bookmarkEnd w:id="1"/>
    <w:p>
      <w:pPr>
        <w:numPr>
          <w:ilvl w:val="0"/>
          <w:numId w:val="4"/>
        </w:numPr>
        <w:ind w:firstLine="420"/>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I do not fully understand it. Some variables are not</w:t>
      </w:r>
      <w:r>
        <w:rPr>
          <w:rFonts w:hint="eastAsia" w:ascii="Times New Roman" w:hAnsi="Times New Roman" w:eastAsia="宋体" w:cs="Times New Roman"/>
          <w:i/>
          <w:color w:val="000000"/>
          <w:kern w:val="0"/>
          <w:szCs w:val="21"/>
        </w:rPr>
        <w:t xml:space="preserve"> </w:t>
      </w:r>
      <w:r>
        <w:rPr>
          <w:rFonts w:ascii="Times New Roman" w:hAnsi="Times New Roman" w:eastAsia="宋体" w:cs="Times New Roman"/>
          <w:i/>
          <w:color w:val="000000"/>
          <w:kern w:val="0"/>
          <w:szCs w:val="21"/>
        </w:rPr>
        <w:t>defined.</w:t>
      </w:r>
    </w:p>
    <w:p>
      <w:pPr>
        <w:ind w:left="420"/>
        <w:rPr>
          <w:rFonts w:ascii="Times New Roman" w:hAnsi="Times New Roman" w:eastAsia="宋体" w:cs="Times New Roman"/>
          <w:i/>
          <w:color w:val="000000"/>
          <w:kern w:val="0"/>
          <w:szCs w:val="21"/>
        </w:rPr>
      </w:pPr>
    </w:p>
    <w:p>
      <w:pPr>
        <w:rPr>
          <w:rFonts w:ascii="Times New Roman" w:hAnsi="Times New Roman"/>
          <w:color w:val="000099"/>
          <w:szCs w:val="21"/>
        </w:rPr>
      </w:pPr>
      <w:r>
        <w:rPr>
          <w:rFonts w:hint="eastAsia" w:ascii="Times New Roman" w:hAnsi="Times New Roman"/>
          <w:color w:val="000099"/>
          <w:szCs w:val="21"/>
        </w:rPr>
        <w:t xml:space="preserve">We have re-made Fig.2 according to the comments and added text labels on it to allow readers to </w:t>
      </w:r>
    </w:p>
    <w:p>
      <w:pPr>
        <w:rPr>
          <w:rFonts w:ascii="Times New Roman" w:hAnsi="Times New Roman"/>
          <w:color w:val="000099"/>
          <w:szCs w:val="21"/>
          <w:vertAlign w:val="subscript"/>
        </w:rPr>
      </w:pPr>
      <w:r>
        <w:rPr>
          <w:rFonts w:hint="eastAsia" w:ascii="Times New Roman" w:hAnsi="Times New Roman"/>
          <w:color w:val="000099"/>
          <w:szCs w:val="21"/>
        </w:rPr>
        <w:t xml:space="preserve">better understand Eq.1. </w:t>
      </w:r>
      <w:r>
        <w:rPr>
          <w:rFonts w:hint="eastAsia" w:ascii="Times New Roman" w:hAnsi="Times New Roman"/>
          <w:color w:val="000099"/>
          <w:szCs w:val="21"/>
        </w:rPr>
        <w:drawing>
          <wp:anchor distT="0" distB="0" distL="114300" distR="114300" simplePos="0" relativeHeight="251659264" behindDoc="0" locked="0" layoutInCell="1" allowOverlap="1">
            <wp:simplePos x="0" y="0"/>
            <wp:positionH relativeFrom="column">
              <wp:posOffset>1305560</wp:posOffset>
            </wp:positionH>
            <wp:positionV relativeFrom="paragraph">
              <wp:posOffset>10160</wp:posOffset>
            </wp:positionV>
            <wp:extent cx="2586355" cy="2716530"/>
            <wp:effectExtent l="0" t="0" r="0" b="7620"/>
            <wp:wrapTopAndBottom/>
            <wp:docPr id="2" name="图片 2" descr="C:\Users\Administrator\Desktop\修\Fig2.png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esktop\修\Fig2.pngFig2"/>
                    <pic:cNvPicPr>
                      <a:picLocks noChangeAspect="1"/>
                    </pic:cNvPicPr>
                  </pic:nvPicPr>
                  <pic:blipFill>
                    <a:blip r:embed="rId8"/>
                    <a:srcRect/>
                    <a:stretch>
                      <a:fillRect/>
                    </a:stretch>
                  </pic:blipFill>
                  <pic:spPr>
                    <a:xfrm>
                      <a:off x="0" y="0"/>
                      <a:ext cx="2586355" cy="2716530"/>
                    </a:xfrm>
                    <a:prstGeom prst="rect">
                      <a:avLst/>
                    </a:prstGeom>
                  </pic:spPr>
                </pic:pic>
              </a:graphicData>
            </a:graphic>
          </wp:anchor>
        </w:drawing>
      </w:r>
      <w:r>
        <w:rPr>
          <w:rFonts w:hint="eastAsia" w:ascii="Times New Roman" w:hAnsi="Times New Roman"/>
          <w:color w:val="000099"/>
          <w:szCs w:val="21"/>
        </w:rPr>
        <w:t>Considering the suggestion, we have defined all variables and re-written the Eq.1. The W</w:t>
      </w:r>
      <w:r>
        <w:rPr>
          <w:rFonts w:hint="eastAsia" w:ascii="Times New Roman" w:hAnsi="Times New Roman"/>
          <w:color w:val="000099"/>
          <w:szCs w:val="21"/>
          <w:vertAlign w:val="subscript"/>
        </w:rPr>
        <w:t>1~</w:t>
      </w:r>
      <w:r>
        <w:rPr>
          <w:rFonts w:hint="eastAsia" w:ascii="Times New Roman" w:hAnsi="Times New Roman"/>
          <w:color w:val="000099"/>
          <w:szCs w:val="21"/>
        </w:rPr>
        <w:t>W</w:t>
      </w:r>
      <w:r>
        <w:rPr>
          <w:rFonts w:hint="eastAsia" w:ascii="Times New Roman" w:hAnsi="Times New Roman"/>
          <w:color w:val="000099"/>
          <w:szCs w:val="21"/>
          <w:vertAlign w:val="subscript"/>
        </w:rPr>
        <w:t xml:space="preserve">3 </w:t>
      </w:r>
      <w:r>
        <w:rPr>
          <w:rFonts w:hint="eastAsia" w:ascii="Times New Roman" w:hAnsi="Times New Roman"/>
          <w:color w:val="000099"/>
          <w:szCs w:val="21"/>
        </w:rPr>
        <w:t>correspond to the weight layers in Fig.1</w:t>
      </w:r>
    </w:p>
    <w:p>
      <w:pPr>
        <w:jc w:val="center"/>
        <w:rPr>
          <w:rFonts w:ascii="Times New Roman" w:hAnsi="Times New Roman"/>
          <w:color w:val="000099"/>
          <w:szCs w:val="21"/>
        </w:rPr>
      </w:pPr>
      <w:r>
        <w:drawing>
          <wp:inline distT="0" distB="0" distL="114300" distR="114300">
            <wp:extent cx="2655570" cy="318770"/>
            <wp:effectExtent l="0" t="0" r="11430" b="508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2655570" cy="318770"/>
                    </a:xfrm>
                    <a:prstGeom prst="rect">
                      <a:avLst/>
                    </a:prstGeom>
                    <a:noFill/>
                    <a:ln>
                      <a:noFill/>
                    </a:ln>
                  </pic:spPr>
                </pic:pic>
              </a:graphicData>
            </a:graphic>
          </wp:inline>
        </w:drawing>
      </w:r>
    </w:p>
    <w:p>
      <w:pPr>
        <w:jc w:val="center"/>
        <w:rPr>
          <w:rFonts w:ascii="Times New Roman" w:hAnsi="Times New Roman"/>
          <w:color w:val="000099"/>
          <w:szCs w:val="21"/>
        </w:rPr>
      </w:pPr>
    </w:p>
    <w:p>
      <w:pPr>
        <w:numPr>
          <w:ilvl w:val="0"/>
          <w:numId w:val="2"/>
        </w:numPr>
        <w:rPr>
          <w:rFonts w:ascii="Times New Roman" w:hAnsi="Times New Roman" w:eastAsia="宋体" w:cs="Times New Roman"/>
          <w:i/>
          <w:color w:val="000000"/>
          <w:kern w:val="0"/>
          <w:szCs w:val="21"/>
        </w:rPr>
      </w:pPr>
      <w:commentRangeStart w:id="3"/>
      <w:r>
        <w:rPr>
          <w:rFonts w:ascii="Times New Roman" w:hAnsi="Times New Roman" w:eastAsia="宋体" w:cs="Times New Roman"/>
          <w:i/>
          <w:color w:val="000000"/>
          <w:kern w:val="0"/>
          <w:szCs w:val="21"/>
        </w:rPr>
        <w:t>Fig</w:t>
      </w:r>
      <w:commentRangeEnd w:id="3"/>
      <w:r>
        <w:rPr>
          <w:rStyle w:val="8"/>
        </w:rPr>
        <w:commentReference w:id="3"/>
      </w:r>
      <w:r>
        <w:rPr>
          <w:rFonts w:ascii="Times New Roman" w:hAnsi="Times New Roman" w:eastAsia="宋体" w:cs="Times New Roman"/>
          <w:i/>
          <w:color w:val="000000"/>
          <w:kern w:val="0"/>
          <w:szCs w:val="21"/>
        </w:rPr>
        <w:t xml:space="preserve">.3 &amp; Eq.3 : </w:t>
      </w:r>
    </w:p>
    <w:p>
      <w:pPr>
        <w:numPr>
          <w:ilvl w:val="0"/>
          <w:numId w:val="5"/>
        </w:numPr>
        <w:ind w:left="420"/>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Isn’t the MLP in the wrong direction? </w:t>
      </w:r>
    </w:p>
    <w:p>
      <w:pPr>
        <w:numPr>
          <w:ilvl w:val="0"/>
          <w:numId w:val="5"/>
        </w:numPr>
        <w:ind w:left="420"/>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Does the “plus symbol” mean sum? Fig. 3 indicates an operation of concatenation.</w:t>
      </w:r>
    </w:p>
    <w:p>
      <w:pPr>
        <w:rPr>
          <w:rFonts w:ascii="Times New Roman" w:hAnsi="Times New Roman" w:eastAsia="宋体" w:cs="Times New Roman"/>
          <w:i/>
          <w:color w:val="000000"/>
          <w:kern w:val="0"/>
          <w:szCs w:val="21"/>
        </w:rPr>
      </w:pPr>
    </w:p>
    <w:p>
      <w:pPr>
        <w:rPr>
          <w:rFonts w:ascii="Times New Roman" w:hAnsi="Times New Roman"/>
          <w:color w:val="000099"/>
          <w:szCs w:val="21"/>
        </w:rPr>
      </w:pPr>
      <w:r>
        <w:rPr>
          <w:rFonts w:hint="eastAsia" w:ascii="Times New Roman" w:hAnsi="Times New Roman"/>
          <w:color w:val="000099"/>
          <w:szCs w:val="21"/>
        </w:rPr>
        <w:t xml:space="preserve">We are sorry that we mistyped the plus sign on Fig.3(The plus symbol in Eq.3 means sum.), </w:t>
      </w:r>
    </w:p>
    <w:p>
      <w:pPr>
        <w:ind w:firstLine="420"/>
        <w:jc w:val="center"/>
        <w:rPr>
          <w:rFonts w:ascii="Times New Roman" w:hAnsi="Times New Roman"/>
          <w:color w:val="000099"/>
          <w:szCs w:val="21"/>
        </w:rPr>
      </w:pPr>
      <w:ins w:id="102" w:author="嶒棚文" w:date="2021-08-21T17:48:29Z">
        <w:r>
          <w:rPr/>
          <w:drawing>
            <wp:inline distT="0" distB="0" distL="114300" distR="114300">
              <wp:extent cx="2760345" cy="2865755"/>
              <wp:effectExtent l="0" t="0" r="1905" b="1079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0"/>
                      <a:stretch>
                        <a:fillRect/>
                      </a:stretch>
                    </pic:blipFill>
                    <pic:spPr>
                      <a:xfrm>
                        <a:off x="0" y="0"/>
                        <a:ext cx="2760345" cy="2865755"/>
                      </a:xfrm>
                      <a:prstGeom prst="rect">
                        <a:avLst/>
                      </a:prstGeom>
                      <a:noFill/>
                      <a:ln>
                        <a:noFill/>
                      </a:ln>
                    </pic:spPr>
                  </pic:pic>
                </a:graphicData>
              </a:graphic>
            </wp:inline>
          </w:drawing>
        </w:r>
      </w:ins>
      <w:del w:id="104" w:author="嶒棚文" w:date="2021-08-21T17:48:32Z">
        <w:r>
          <w:rPr>
            <w:rFonts w:hint="eastAsia" w:ascii="Times New Roman" w:hAnsi="Times New Roman"/>
            <w:color w:val="000099"/>
            <w:szCs w:val="21"/>
          </w:rPr>
          <w:drawing>
            <wp:inline distT="0" distB="0" distL="114300" distR="114300">
              <wp:extent cx="2620010" cy="2732405"/>
              <wp:effectExtent l="0" t="0" r="0" b="10795"/>
              <wp:docPr id="3" name="图片 3" descr="C:\Users\Administrator\Desktop\修\Fig3.png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Desktop\修\Fig3.pngFig3"/>
                      <pic:cNvPicPr>
                        <a:picLocks noChangeAspect="1"/>
                      </pic:cNvPicPr>
                    </pic:nvPicPr>
                    <pic:blipFill>
                      <a:blip r:embed="rId11"/>
                      <a:srcRect/>
                      <a:stretch>
                        <a:fillRect/>
                      </a:stretch>
                    </pic:blipFill>
                    <pic:spPr>
                      <a:xfrm>
                        <a:off x="0" y="0"/>
                        <a:ext cx="2620010" cy="2732405"/>
                      </a:xfrm>
                      <a:prstGeom prst="rect">
                        <a:avLst/>
                      </a:prstGeom>
                    </pic:spPr>
                  </pic:pic>
                </a:graphicData>
              </a:graphic>
            </wp:inline>
          </w:drawing>
        </w:r>
      </w:del>
    </w:p>
    <w:p>
      <w:pPr>
        <w:rPr>
          <w:rFonts w:ascii="Times New Roman" w:hAnsi="Times New Roman"/>
          <w:color w:val="000099"/>
          <w:szCs w:val="21"/>
        </w:rPr>
      </w:pPr>
      <w:r>
        <w:rPr>
          <w:rFonts w:hint="eastAsia" w:ascii="Times New Roman" w:hAnsi="Times New Roman"/>
          <w:color w:val="000099"/>
          <w:szCs w:val="21"/>
        </w:rPr>
        <w:t xml:space="preserve">and we have re-written related description according to the suggestion and re-made Fig.3. </w:t>
      </w:r>
    </w:p>
    <w:p>
      <w:pPr>
        <w:jc w:val="center"/>
        <w:rPr>
          <w:rFonts w:ascii="Times New Roman" w:hAnsi="Times New Roman"/>
          <w:color w:val="000099"/>
          <w:szCs w:val="21"/>
        </w:rPr>
      </w:pPr>
    </w:p>
    <w:p>
      <w:pPr>
        <w:numPr>
          <w:ilvl w:val="0"/>
          <w:numId w:val="2"/>
        </w:numPr>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III-B. A-PSPNet: how the upsampling is </w:t>
      </w:r>
      <w:commentRangeStart w:id="4"/>
      <w:r>
        <w:rPr>
          <w:rFonts w:ascii="Times New Roman" w:hAnsi="Times New Roman" w:eastAsia="宋体" w:cs="Times New Roman"/>
          <w:i/>
          <w:color w:val="000000"/>
          <w:kern w:val="0"/>
          <w:szCs w:val="21"/>
        </w:rPr>
        <w:t>computed</w:t>
      </w:r>
      <w:commentRangeEnd w:id="4"/>
      <w:r>
        <w:rPr>
          <w:rStyle w:val="8"/>
        </w:rPr>
        <w:commentReference w:id="4"/>
      </w:r>
      <w:r>
        <w:rPr>
          <w:rFonts w:ascii="Times New Roman" w:hAnsi="Times New Roman" w:eastAsia="宋体" w:cs="Times New Roman"/>
          <w:i/>
          <w:color w:val="000000"/>
          <w:kern w:val="0"/>
          <w:szCs w:val="21"/>
        </w:rPr>
        <w:t>?</w:t>
      </w:r>
    </w:p>
    <w:p>
      <w:pPr>
        <w:rPr>
          <w:rFonts w:ascii="Times New Roman" w:hAnsi="Times New Roman" w:eastAsia="宋体" w:cs="Times New Roman"/>
          <w:i/>
          <w:color w:val="000000"/>
          <w:kern w:val="0"/>
          <w:szCs w:val="21"/>
        </w:rPr>
      </w:pPr>
    </w:p>
    <w:p>
      <w:pPr>
        <w:rPr>
          <w:rFonts w:ascii="Times New Roman" w:hAnsi="Times New Roman"/>
          <w:color w:val="000099"/>
          <w:szCs w:val="21"/>
        </w:rPr>
      </w:pPr>
      <w:r>
        <w:rPr>
          <w:rFonts w:hint="eastAsia" w:ascii="Times New Roman" w:hAnsi="Times New Roman"/>
          <w:color w:val="000099"/>
          <w:szCs w:val="21"/>
        </w:rPr>
        <w:t>We are very sorry for neglecting the describtion of upsampling</w:t>
      </w:r>
      <w:r>
        <w:rPr>
          <w:rFonts w:ascii="Times New Roman" w:hAnsi="Times New Roman"/>
          <w:color w:val="000099"/>
          <w:szCs w:val="21"/>
        </w:rPr>
        <w:t>’</w:t>
      </w:r>
      <w:r>
        <w:rPr>
          <w:rFonts w:hint="eastAsia" w:ascii="Times New Roman" w:hAnsi="Times New Roman"/>
          <w:color w:val="000099"/>
          <w:szCs w:val="21"/>
        </w:rPr>
        <w:t xml:space="preserve">s computition, and we have added </w:t>
      </w:r>
      <w:r>
        <w:rPr>
          <w:rFonts w:ascii="Times New Roman" w:hAnsi="Times New Roman"/>
          <w:color w:val="000099"/>
          <w:szCs w:val="21"/>
        </w:rPr>
        <w:t>“</w:t>
      </w:r>
      <w:r>
        <w:rPr>
          <w:rFonts w:hint="eastAsia" w:ascii="Times New Roman" w:hAnsi="Times New Roman"/>
          <w:color w:val="000099"/>
          <w:szCs w:val="21"/>
        </w:rPr>
        <w:t>by the method of bilinear interpolation</w:t>
      </w:r>
      <w:r>
        <w:rPr>
          <w:rFonts w:ascii="Times New Roman" w:hAnsi="Times New Roman"/>
          <w:color w:val="000099"/>
          <w:szCs w:val="21"/>
        </w:rPr>
        <w:t>”</w:t>
      </w:r>
      <w:r>
        <w:rPr>
          <w:rFonts w:hint="eastAsia" w:ascii="Times New Roman" w:hAnsi="Times New Roman"/>
          <w:color w:val="000099"/>
          <w:szCs w:val="21"/>
        </w:rPr>
        <w:t xml:space="preserve"> in the 1st paragraph of Section 3-B.</w:t>
      </w:r>
    </w:p>
    <w:p>
      <w:pPr>
        <w:rPr>
          <w:rFonts w:ascii="Times New Roman" w:hAnsi="Times New Roman"/>
          <w:color w:val="000099"/>
          <w:szCs w:val="21"/>
        </w:rPr>
      </w:pPr>
    </w:p>
    <w:p>
      <w:pPr>
        <w:numPr>
          <w:ilvl w:val="0"/>
          <w:numId w:val="2"/>
        </w:numPr>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III-C. Combo Loss: Combo Loss: Interesting function, a reference should be included for readers that would like more details about it.</w:t>
      </w:r>
    </w:p>
    <w:p>
      <w:pPr>
        <w:rPr>
          <w:rFonts w:ascii="Times New Roman" w:hAnsi="Times New Roman" w:eastAsia="宋体" w:cs="Times New Roman"/>
          <w:i/>
          <w:color w:val="000000"/>
          <w:kern w:val="0"/>
          <w:szCs w:val="21"/>
        </w:rPr>
      </w:pPr>
    </w:p>
    <w:p>
      <w:pPr>
        <w:rPr>
          <w:rFonts w:ascii="Times New Roman" w:hAnsi="Times New Roman"/>
          <w:color w:val="000099"/>
          <w:szCs w:val="21"/>
        </w:rPr>
      </w:pPr>
      <w:r>
        <w:rPr>
          <w:rFonts w:hint="eastAsia" w:ascii="Times New Roman" w:hAnsi="Times New Roman"/>
          <w:color w:val="000099"/>
          <w:szCs w:val="21"/>
        </w:rPr>
        <w:t xml:space="preserve">We have added citation according to the </w:t>
      </w:r>
      <w:commentRangeStart w:id="5"/>
      <w:r>
        <w:rPr>
          <w:rFonts w:hint="eastAsia" w:ascii="Times New Roman" w:hAnsi="Times New Roman"/>
          <w:color w:val="000099"/>
          <w:szCs w:val="21"/>
        </w:rPr>
        <w:t>comments</w:t>
      </w:r>
      <w:commentRangeEnd w:id="5"/>
      <w:r>
        <w:rPr>
          <w:rStyle w:val="8"/>
        </w:rPr>
        <w:commentReference w:id="5"/>
      </w:r>
      <w:r>
        <w:rPr>
          <w:rFonts w:hint="eastAsia" w:ascii="Times New Roman" w:hAnsi="Times New Roman"/>
          <w:color w:val="000099"/>
          <w:szCs w:val="21"/>
        </w:rPr>
        <w:t>.</w:t>
      </w:r>
    </w:p>
    <w:p>
      <w:pPr>
        <w:jc w:val="center"/>
        <w:rPr>
          <w:rFonts w:ascii="Times New Roman" w:hAnsi="Times New Roman"/>
          <w:color w:val="000099"/>
          <w:szCs w:val="21"/>
        </w:rPr>
      </w:pPr>
      <w:r>
        <w:drawing>
          <wp:inline distT="0" distB="0" distL="114300" distR="114300">
            <wp:extent cx="2839085" cy="605790"/>
            <wp:effectExtent l="0" t="0" r="18415" b="381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2"/>
                    <a:stretch>
                      <a:fillRect/>
                    </a:stretch>
                  </pic:blipFill>
                  <pic:spPr>
                    <a:xfrm>
                      <a:off x="0" y="0"/>
                      <a:ext cx="2839085" cy="605790"/>
                    </a:xfrm>
                    <a:prstGeom prst="rect">
                      <a:avLst/>
                    </a:prstGeom>
                    <a:noFill/>
                    <a:ln>
                      <a:noFill/>
                    </a:ln>
                  </pic:spPr>
                </pic:pic>
              </a:graphicData>
            </a:graphic>
          </wp:inline>
        </w:drawing>
      </w:r>
    </w:p>
    <w:p>
      <w:pPr>
        <w:rPr>
          <w:rFonts w:ascii="Times New Roman" w:hAnsi="Times New Roman"/>
          <w:color w:val="000099"/>
          <w:szCs w:val="21"/>
        </w:rPr>
      </w:pPr>
    </w:p>
    <w:p>
      <w:pPr>
        <w:numPr>
          <w:ilvl w:val="0"/>
          <w:numId w:val="2"/>
        </w:numPr>
        <w:rPr>
          <w:rFonts w:ascii="Times New Roman" w:hAnsi="Times New Roman" w:eastAsia="宋体" w:cs="Times New Roman"/>
          <w:i/>
          <w:color w:val="000000"/>
          <w:kern w:val="0"/>
          <w:szCs w:val="21"/>
        </w:rPr>
      </w:pPr>
      <w:r>
        <w:rPr>
          <w:rFonts w:hint="eastAsia" w:ascii="Times New Roman" w:hAnsi="Times New Roman" w:eastAsia="宋体" w:cs="Times New Roman"/>
          <w:i/>
          <w:color w:val="000000"/>
          <w:kern w:val="0"/>
          <w:szCs w:val="21"/>
        </w:rPr>
        <w:t>Eq.6: Is the equation complete? Isn</w:t>
      </w:r>
      <w:ins w:id="106" w:author="guanyu0010@outlook.com" w:date="2021-08-13T21:58:00Z">
        <w:r>
          <w:rPr>
            <w:rFonts w:ascii="Times New Roman" w:hAnsi="Times New Roman" w:eastAsia="宋体" w:cs="Times New Roman"/>
            <w:i/>
            <w:color w:val="000000"/>
            <w:kern w:val="0"/>
            <w:szCs w:val="21"/>
          </w:rPr>
          <w:t>’</w:t>
        </w:r>
      </w:ins>
      <w:r>
        <w:rPr>
          <w:rFonts w:hint="eastAsia" w:ascii="Times New Roman" w:hAnsi="Times New Roman" w:eastAsia="宋体" w:cs="Times New Roman"/>
          <w:i/>
          <w:color w:val="000000"/>
          <w:kern w:val="0"/>
          <w:szCs w:val="21"/>
        </w:rPr>
        <w:t xml:space="preserve">t it missing some parameters of the sum </w:t>
      </w:r>
      <w:commentRangeStart w:id="6"/>
      <w:r>
        <w:rPr>
          <w:rFonts w:hint="eastAsia" w:ascii="Times New Roman" w:hAnsi="Times New Roman" w:eastAsia="宋体" w:cs="Times New Roman"/>
          <w:i/>
          <w:color w:val="000000"/>
          <w:kern w:val="0"/>
          <w:szCs w:val="21"/>
        </w:rPr>
        <w:t>symbols</w:t>
      </w:r>
      <w:commentRangeEnd w:id="6"/>
      <w:r>
        <w:rPr>
          <w:rStyle w:val="8"/>
        </w:rPr>
        <w:commentReference w:id="6"/>
      </w:r>
      <w:r>
        <w:rPr>
          <w:rFonts w:hint="eastAsia" w:ascii="Times New Roman" w:hAnsi="Times New Roman" w:eastAsia="宋体" w:cs="Times New Roman"/>
          <w:i/>
          <w:color w:val="000000"/>
          <w:kern w:val="0"/>
          <w:szCs w:val="21"/>
        </w:rPr>
        <w:t>?</w:t>
      </w:r>
    </w:p>
    <w:p>
      <w:pPr>
        <w:rPr>
          <w:rFonts w:ascii="Times New Roman" w:hAnsi="Times New Roman"/>
          <w:color w:val="000099"/>
          <w:szCs w:val="21"/>
        </w:rPr>
      </w:pPr>
    </w:p>
    <w:p>
      <w:pPr>
        <w:rPr>
          <w:ins w:id="107" w:author="嶒棚文" w:date="2021-08-28T13:14:31Z"/>
          <w:rFonts w:hint="eastAsia"/>
        </w:rPr>
      </w:pPr>
      <w:r>
        <w:rPr>
          <w:rFonts w:hint="eastAsia" w:ascii="Times New Roman" w:hAnsi="Times New Roman"/>
          <w:color w:val="000099"/>
          <w:szCs w:val="21"/>
        </w:rPr>
        <w:t>We are very sorry that our carelessness caused your confusion and we have re-written the equation.</w:t>
      </w:r>
      <w:ins w:id="108" w:author="嶒棚文" w:date="2021-08-28T13:08:27Z">
        <w:r>
          <w:rPr>
            <w:rFonts w:hint="eastAsia" w:ascii="Times New Roman" w:hAnsi="Times New Roman"/>
            <w:color w:val="000099"/>
            <w:szCs w:val="21"/>
            <w:lang w:val="en-US" w:eastAsia="zh-CN"/>
          </w:rPr>
          <w:t xml:space="preserve"> </w:t>
        </w:r>
      </w:ins>
      <w:ins w:id="109" w:author="嶒棚文" w:date="2021-08-28T13:09:58Z">
        <w:r>
          <w:rPr>
            <w:rFonts w:hint="eastAsia"/>
          </w:rPr>
          <w:t xml:space="preserve"> </w:t>
        </w:r>
      </w:ins>
      <w:ins w:id="110" w:author="嶒棚文" w:date="2021-08-28T13:11:37Z">
        <w:r>
          <w:rPr>
            <w:rFonts w:hint="eastAsia"/>
          </w:rPr>
          <w:t>Instructions to equation are as follows:</w:t>
        </w:r>
      </w:ins>
      <w:ins w:id="111" w:author="嶒棚文" w:date="2021-08-28T13:11:41Z">
        <w:r>
          <w:rPr>
            <w:rFonts w:hint="eastAsia"/>
            <w:lang w:val="en-US" w:eastAsia="zh-CN"/>
          </w:rPr>
          <w:t xml:space="preserve"> </w:t>
        </w:r>
      </w:ins>
      <w:ins w:id="112" w:author="嶒棚文" w:date="2021-08-28T13:10:47Z">
        <w:r>
          <w:rPr>
            <w:rFonts w:hint="eastAsia"/>
          </w:rPr>
          <w:t>y</w:t>
        </w:r>
      </w:ins>
      <w:ins w:id="113" w:author="嶒棚文" w:date="2021-08-28T13:11:49Z">
        <w:r>
          <w:rPr>
            <w:rFonts w:hint="eastAsia"/>
            <w:vertAlign w:val="subscript"/>
            <w:lang w:val="en-US" w:eastAsia="zh-CN"/>
          </w:rPr>
          <w:t>t</w:t>
        </w:r>
      </w:ins>
      <w:ins w:id="114" w:author="嶒棚文" w:date="2021-08-28T13:10:47Z">
        <w:r>
          <w:rPr>
            <w:rFonts w:hint="eastAsia"/>
          </w:rPr>
          <w:t xml:space="preserve"> and </w:t>
        </w:r>
      </w:ins>
      <w:ins w:id="115" w:author="嶒棚文" w:date="2021-08-28T13:11:53Z">
        <w:r>
          <w:rPr>
            <w:rFonts w:hint="eastAsia"/>
            <w:lang w:val="en-US" w:eastAsia="zh-CN"/>
          </w:rPr>
          <w:t>y</w:t>
        </w:r>
      </w:ins>
      <w:ins w:id="116" w:author="嶒棚文" w:date="2021-08-28T13:11:56Z">
        <w:r>
          <w:rPr>
            <w:rFonts w:hint="eastAsia"/>
            <w:vertAlign w:val="subscript"/>
            <w:lang w:val="en-US" w:eastAsia="zh-CN"/>
          </w:rPr>
          <w:t>p</w:t>
        </w:r>
      </w:ins>
      <w:ins w:id="117" w:author="嶒棚文" w:date="2021-08-28T13:10:47Z">
        <w:r>
          <w:rPr>
            <w:rFonts w:hint="eastAsia"/>
          </w:rPr>
          <w:t xml:space="preserve"> respectively denotes the true and predicted values, and </w:t>
        </w:r>
      </w:ins>
      <w:ins w:id="118" w:author="嶒棚文" w:date="2021-08-28T13:12:02Z">
        <w:r>
          <w:rPr>
            <w:rFonts w:hint="eastAsia"/>
            <w:lang w:val="en-US" w:eastAsia="zh-CN"/>
          </w:rPr>
          <w:t>k</w:t>
        </w:r>
      </w:ins>
      <w:ins w:id="119" w:author="嶒棚文" w:date="2021-08-28T13:10:47Z">
        <w:r>
          <w:rPr>
            <w:rFonts w:hint="eastAsia"/>
          </w:rPr>
          <w:t xml:space="preserve"> denotes the number of classes in the semantic segmentation area</w:t>
        </w:r>
      </w:ins>
      <w:ins w:id="120" w:author="嶒棚文" w:date="2021-08-28T13:13:52Z">
        <w:r>
          <w:rPr>
            <w:rFonts w:hint="eastAsia"/>
            <w:lang w:val="en-US" w:eastAsia="zh-CN"/>
          </w:rPr>
          <w:t>(In the experiment are organs area, lesion area and background respectively)</w:t>
        </w:r>
      </w:ins>
      <w:ins w:id="121" w:author="嶒棚文" w:date="2021-08-28T13:10:47Z">
        <w:r>
          <w:rPr>
            <w:rFonts w:hint="eastAsia"/>
          </w:rPr>
          <w:t>.</w:t>
        </w:r>
      </w:ins>
    </w:p>
    <w:p>
      <w:pPr>
        <w:rPr>
          <w:rFonts w:hint="eastAsia"/>
        </w:rPr>
      </w:pPr>
    </w:p>
    <w:p>
      <w:pPr>
        <w:jc w:val="center"/>
        <w:rPr>
          <w:ins w:id="122" w:author="嶒棚文" w:date="2021-08-28T13:14:31Z"/>
        </w:rPr>
      </w:pPr>
      <w:r>
        <w:drawing>
          <wp:inline distT="0" distB="0" distL="114300" distR="114300">
            <wp:extent cx="2615565" cy="389255"/>
            <wp:effectExtent l="0" t="0" r="13335" b="1079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3"/>
                    <a:stretch>
                      <a:fillRect/>
                    </a:stretch>
                  </pic:blipFill>
                  <pic:spPr>
                    <a:xfrm>
                      <a:off x="0" y="0"/>
                      <a:ext cx="2615565" cy="389255"/>
                    </a:xfrm>
                    <a:prstGeom prst="rect">
                      <a:avLst/>
                    </a:prstGeom>
                    <a:noFill/>
                    <a:ln>
                      <a:noFill/>
                    </a:ln>
                  </pic:spPr>
                </pic:pic>
              </a:graphicData>
            </a:graphic>
          </wp:inline>
        </w:drawing>
      </w:r>
    </w:p>
    <w:p>
      <w:pPr>
        <w:jc w:val="center"/>
      </w:pPr>
    </w:p>
    <w:p>
      <w:pPr>
        <w:numPr>
          <w:ilvl w:val="0"/>
          <w:numId w:val="2"/>
        </w:numPr>
        <w:rPr>
          <w:rFonts w:ascii="Times New Roman" w:hAnsi="Times New Roman" w:eastAsia="宋体" w:cs="Times New Roman"/>
          <w:i/>
          <w:color w:val="000000"/>
          <w:kern w:val="0"/>
          <w:szCs w:val="21"/>
        </w:rPr>
      </w:pPr>
      <w:commentRangeStart w:id="7"/>
      <w:r>
        <w:rPr>
          <w:rFonts w:ascii="Times New Roman" w:hAnsi="Times New Roman" w:eastAsia="宋体" w:cs="Times New Roman"/>
          <w:i/>
          <w:color w:val="000000"/>
          <w:kern w:val="0"/>
          <w:szCs w:val="21"/>
        </w:rPr>
        <w:t>IV</w:t>
      </w:r>
      <w:commentRangeEnd w:id="7"/>
      <w:r>
        <w:rPr>
          <w:rStyle w:val="8"/>
        </w:rPr>
        <w:commentReference w:id="7"/>
      </w:r>
      <w:r>
        <w:rPr>
          <w:rFonts w:ascii="Times New Roman" w:hAnsi="Times New Roman" w:eastAsia="宋体" w:cs="Times New Roman"/>
          <w:i/>
          <w:color w:val="000000"/>
          <w:kern w:val="0"/>
          <w:szCs w:val="21"/>
        </w:rPr>
        <w:t xml:space="preserve">-A. Dataset: the database is very interesting and I believe the authors should make it publicly available, if possible. </w:t>
      </w:r>
      <w:commentRangeStart w:id="8"/>
      <w:r>
        <w:rPr>
          <w:rFonts w:ascii="Times New Roman" w:hAnsi="Times New Roman" w:eastAsia="宋体" w:cs="Times New Roman"/>
          <w:i/>
          <w:color w:val="000000"/>
          <w:kern w:val="0"/>
          <w:szCs w:val="21"/>
        </w:rPr>
        <w:t>As I understood, the database holds several images from the same 17 patients, most of them extracted from frames of videos, so it might have images very similar and, if the sets were randomly divided, they might have very similar images from the same video of the same kidney into both training and validation sets, making the segmentation easier</w:t>
      </w:r>
      <w:commentRangeEnd w:id="8"/>
      <w:r>
        <w:rPr>
          <w:rStyle w:val="8"/>
        </w:rPr>
        <w:commentReference w:id="8"/>
      </w:r>
      <w:r>
        <w:rPr>
          <w:rFonts w:ascii="Times New Roman" w:hAnsi="Times New Roman" w:eastAsia="宋体" w:cs="Times New Roman"/>
          <w:i/>
          <w:color w:val="000000"/>
          <w:kern w:val="0"/>
          <w:szCs w:val="21"/>
        </w:rPr>
        <w:t xml:space="preserve">. Also, the experiments were conducted with just one holdout. </w:t>
      </w:r>
      <w:commentRangeStart w:id="9"/>
      <w:r>
        <w:rPr>
          <w:rFonts w:ascii="Times New Roman" w:hAnsi="Times New Roman" w:eastAsia="宋体" w:cs="Times New Roman"/>
          <w:i/>
          <w:color w:val="000000"/>
          <w:kern w:val="0"/>
          <w:szCs w:val="21"/>
        </w:rPr>
        <w:t>Considering a private database, possibility of similar images of the same kidney in training and validation set and, finally, just one holdout, I believe the results are slightly questionables.</w:t>
      </w:r>
      <w:commentRangeEnd w:id="9"/>
      <w:r>
        <w:rPr>
          <w:rStyle w:val="8"/>
        </w:rPr>
        <w:commentReference w:id="9"/>
      </w:r>
      <w:r>
        <w:rPr>
          <w:rFonts w:ascii="Times New Roman" w:hAnsi="Times New Roman" w:eastAsia="宋体" w:cs="Times New Roman"/>
          <w:i/>
          <w:color w:val="000000"/>
          <w:kern w:val="0"/>
          <w:szCs w:val="21"/>
        </w:rPr>
        <w:t xml:space="preserve"> The experiments should be executed with cross-validation or several random holdouts. Also, the same kidneys should be either the training or the validation set, never in both of them. More explanations about the definition of the experimental protocol should be included in the paper, to answer questions like: </w:t>
      </w:r>
    </w:p>
    <w:p>
      <w:pPr>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-&gt; Why is the database not publicly available on some repository such as Figshare? </w:t>
      </w:r>
    </w:p>
    <w:p>
      <w:pPr>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-&gt; Why is it only one holdout? Why not several holdouts or cross-validation? Is it a computational time issue? Is it a common practice in (medical) image segmentation?</w:t>
      </w:r>
    </w:p>
    <w:p>
      <w:pPr>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-&gt; Why use the rate 9:1 and how was it divided? Randomly?</w:t>
      </w:r>
    </w:p>
    <w:p>
      <w:pPr>
        <w:rPr>
          <w:rFonts w:ascii="Times New Roman" w:hAnsi="Times New Roman" w:eastAsia="宋体" w:cs="Times New Roman"/>
          <w:i/>
          <w:color w:val="000000"/>
          <w:kern w:val="0"/>
          <w:szCs w:val="21"/>
        </w:rPr>
      </w:pPr>
    </w:p>
    <w:p>
      <w:pPr>
        <w:rPr>
          <w:rFonts w:ascii="Times New Roman" w:hAnsi="Times New Roman"/>
          <w:color w:val="000099"/>
          <w:szCs w:val="21"/>
        </w:rPr>
      </w:pPr>
      <w:r>
        <w:rPr>
          <w:rFonts w:hint="eastAsia" w:ascii="Times New Roman" w:hAnsi="Times New Roman"/>
          <w:color w:val="000099"/>
          <w:szCs w:val="21"/>
        </w:rPr>
        <w:t>Thank you very much for your meticulous comments. The answers are as follows</w:t>
      </w:r>
    </w:p>
    <w:p>
      <w:pPr>
        <w:rPr>
          <w:rFonts w:ascii="Times New Roman" w:hAnsi="Times New Roman"/>
          <w:color w:val="000099"/>
          <w:szCs w:val="21"/>
        </w:rPr>
      </w:pPr>
      <w:commentRangeStart w:id="10"/>
      <w:r>
        <w:rPr>
          <w:rFonts w:hint="eastAsia" w:ascii="Times New Roman" w:hAnsi="Times New Roman"/>
          <w:color w:val="000099"/>
          <w:szCs w:val="21"/>
        </w:rPr>
        <w:t>1. We are very sorry that the data cannot be made public. In order to reassure your worries, the reasons are as follows: due to the sensitivity of the data,</w:t>
      </w:r>
      <w:ins w:id="123" w:author="嶒棚文" w:date="2021-08-28T13:16:55Z">
        <w:r>
          <w:rPr>
            <w:rFonts w:hint="eastAsia" w:ascii="Times New Roman" w:hAnsi="Times New Roman"/>
            <w:color w:val="000099"/>
            <w:szCs w:val="21"/>
            <w:lang w:val="en-US" w:eastAsia="zh-CN"/>
          </w:rPr>
          <w:t xml:space="preserve"> </w:t>
        </w:r>
      </w:ins>
      <w:del w:id="124" w:author="嶒棚文" w:date="2021-08-28T13:16:55Z">
        <w:r>
          <w:rPr>
            <w:rFonts w:hint="eastAsia" w:ascii="Times New Roman" w:hAnsi="Times New Roman"/>
            <w:color w:val="000099"/>
            <w:szCs w:val="21"/>
          </w:rPr>
          <w:delText xml:space="preserve"> our data is stored on an encrypted workstation, even </w:delText>
        </w:r>
      </w:del>
      <w:r>
        <w:rPr>
          <w:rFonts w:hint="eastAsia" w:ascii="Times New Roman" w:hAnsi="Times New Roman"/>
          <w:color w:val="000099"/>
          <w:szCs w:val="21"/>
        </w:rPr>
        <w:t xml:space="preserve">researchers cannot download or back up </w:t>
      </w:r>
      <w:ins w:id="125" w:author="嶒棚文" w:date="2021-08-28T13:16:43Z">
        <w:r>
          <w:rPr>
            <w:rFonts w:hint="eastAsia" w:ascii="Times New Roman" w:hAnsi="Times New Roman"/>
            <w:color w:val="000099"/>
            <w:szCs w:val="21"/>
            <w:lang w:val="en-US" w:eastAsia="zh-CN"/>
          </w:rPr>
          <w:t>th</w:t>
        </w:r>
      </w:ins>
      <w:ins w:id="126" w:author="嶒棚文" w:date="2021-08-28T13:16:44Z">
        <w:r>
          <w:rPr>
            <w:rFonts w:hint="eastAsia" w:ascii="Times New Roman" w:hAnsi="Times New Roman"/>
            <w:color w:val="000099"/>
            <w:szCs w:val="21"/>
            <w:lang w:val="en-US" w:eastAsia="zh-CN"/>
          </w:rPr>
          <w:t>e data</w:t>
        </w:r>
      </w:ins>
      <w:ins w:id="127" w:author="嶒棚文" w:date="2021-08-28T13:16:45Z">
        <w:r>
          <w:rPr>
            <w:rFonts w:hint="eastAsia" w:ascii="Times New Roman" w:hAnsi="Times New Roman"/>
            <w:color w:val="000099"/>
            <w:szCs w:val="21"/>
            <w:lang w:val="en-US" w:eastAsia="zh-CN"/>
          </w:rPr>
          <w:t xml:space="preserve"> </w:t>
        </w:r>
      </w:ins>
      <w:r>
        <w:rPr>
          <w:rFonts w:hint="eastAsia" w:ascii="Times New Roman" w:hAnsi="Times New Roman"/>
          <w:color w:val="000099"/>
          <w:szCs w:val="21"/>
        </w:rPr>
        <w:t xml:space="preserve">privately. </w:t>
      </w:r>
      <w:del w:id="128" w:author="嶒棚文" w:date="2021-08-23T12:45:24Z">
        <w:r>
          <w:rPr>
            <w:rFonts w:hint="eastAsia" w:ascii="Times New Roman" w:hAnsi="Times New Roman"/>
            <w:color w:val="000099"/>
            <w:szCs w:val="21"/>
          </w:rPr>
          <w:delText>The data on the workstation is extracted from medical images, annotated and uploaded by professional doctors, but we cannot obtain the source data.</w:delText>
        </w:r>
        <w:commentRangeEnd w:id="10"/>
      </w:del>
      <w:r>
        <w:rPr>
          <w:rStyle w:val="8"/>
        </w:rPr>
        <w:commentReference w:id="10"/>
      </w:r>
    </w:p>
    <w:p>
      <w:pPr>
        <w:rPr>
          <w:rFonts w:ascii="Times New Roman" w:hAnsi="Times New Roman"/>
          <w:color w:val="000099"/>
          <w:szCs w:val="21"/>
        </w:rPr>
      </w:pPr>
      <w:r>
        <w:rPr>
          <w:rFonts w:hint="eastAsia" w:ascii="Times New Roman" w:hAnsi="Times New Roman"/>
          <w:color w:val="000099"/>
          <w:szCs w:val="21"/>
        </w:rPr>
        <w:t>2. We are very sorry that we did not use a more rigorous and excellent cross-validation method to prove our results. Due to the non-publicity of the data, we cannot directly compare the accuracy of other deep learning models to our data, so we have to use all models</w:t>
      </w:r>
      <w:r>
        <w:rPr>
          <w:rFonts w:ascii="Times New Roman" w:hAnsi="Times New Roman"/>
          <w:color w:val="000099"/>
          <w:szCs w:val="21"/>
        </w:rPr>
        <w:t xml:space="preserve"> </w:t>
      </w:r>
      <w:ins w:id="129" w:author="嶒棚文" w:date="2021-08-28T13:17:36Z">
        <w:r>
          <w:rPr>
            <w:rFonts w:hint="eastAsia" w:ascii="Times New Roman" w:hAnsi="Times New Roman"/>
            <w:color w:val="000099"/>
            <w:szCs w:val="21"/>
            <w:lang w:val="en-US" w:eastAsia="zh-CN"/>
          </w:rPr>
          <w:t>t</w:t>
        </w:r>
      </w:ins>
      <w:r>
        <w:rPr>
          <w:rFonts w:ascii="Times New Roman" w:hAnsi="Times New Roman"/>
          <w:color w:val="000099"/>
          <w:szCs w:val="21"/>
        </w:rPr>
        <w:t>rain the data once, and ensure that the parameters of all models are consistent and the data are consistent during the training process, and then select the best. As you said, if cross-validation is used, it will be very computationally expensive.</w:t>
      </w:r>
    </w:p>
    <w:p>
      <w:pPr>
        <w:rPr>
          <w:rFonts w:ascii="Times New Roman" w:hAnsi="Times New Roman"/>
          <w:color w:val="000099"/>
          <w:szCs w:val="21"/>
        </w:rPr>
      </w:pPr>
      <w:r>
        <w:rPr>
          <w:rFonts w:hint="eastAsia" w:ascii="Times New Roman" w:hAnsi="Times New Roman"/>
          <w:color w:val="000099"/>
          <w:szCs w:val="21"/>
        </w:rPr>
        <w:t xml:space="preserve">3. </w:t>
      </w:r>
      <w:r>
        <w:rPr>
          <w:rFonts w:ascii="Times New Roman" w:hAnsi="Times New Roman"/>
          <w:color w:val="000099"/>
          <w:szCs w:val="21"/>
        </w:rPr>
        <w:t>The ratio of 9:1 is a common way</w:t>
      </w:r>
      <w:r>
        <w:rPr>
          <w:rFonts w:hint="eastAsia" w:ascii="Times New Roman" w:hAnsi="Times New Roman"/>
          <w:color w:val="000099"/>
          <w:szCs w:val="21"/>
        </w:rPr>
        <w:t xml:space="preserve"> </w:t>
      </w:r>
      <w:r>
        <w:rPr>
          <w:rFonts w:ascii="Times New Roman" w:hAnsi="Times New Roman"/>
          <w:color w:val="000099"/>
          <w:szCs w:val="21"/>
        </w:rPr>
        <w:t>when there is only one holdout, if the amount of data is small (less than 1000), there is also a choice of 8:2</w:t>
      </w:r>
      <w:r>
        <w:rPr>
          <w:rFonts w:hint="eastAsia" w:ascii="Times New Roman" w:hAnsi="Times New Roman"/>
          <w:color w:val="000099"/>
          <w:szCs w:val="21"/>
        </w:rPr>
        <w:t xml:space="preserve">. And as you might guess, the data is divided randomly. </w:t>
      </w:r>
      <w:r>
        <w:rPr>
          <w:rFonts w:ascii="Times New Roman" w:hAnsi="Times New Roman"/>
          <w:color w:val="000099"/>
          <w:szCs w:val="21"/>
        </w:rPr>
        <w:t>In order to appease your confusion about data similarity, here are some explanations,</w:t>
      </w:r>
      <w:r>
        <w:rPr>
          <w:rFonts w:hint="eastAsia" w:ascii="Times New Roman" w:hAnsi="Times New Roman"/>
          <w:color w:val="000099"/>
          <w:szCs w:val="21"/>
        </w:rPr>
        <w:t xml:space="preserve"> a</w:t>
      </w:r>
      <w:r>
        <w:rPr>
          <w:rFonts w:ascii="Times New Roman" w:hAnsi="Times New Roman"/>
          <w:color w:val="000099"/>
          <w:szCs w:val="21"/>
        </w:rPr>
        <w:t>lthough we can't directly manipulate the source data, we have explained the requirements and labeling requirements with professional doctors before, including as far as possible to ensure that each frame of image is different from each other.</w:t>
      </w:r>
      <w:r>
        <w:rPr>
          <w:rFonts w:hint="eastAsia" w:ascii="Times New Roman" w:hAnsi="Times New Roman"/>
          <w:color w:val="000099"/>
          <w:szCs w:val="21"/>
        </w:rPr>
        <w:t xml:space="preserve"> </w:t>
      </w:r>
      <w:r>
        <w:rPr>
          <w:rFonts w:ascii="Times New Roman" w:hAnsi="Times New Roman"/>
          <w:color w:val="000099"/>
          <w:szCs w:val="21"/>
        </w:rPr>
        <w:t xml:space="preserve">Therefore, the method chosen by the doctor is to extract images at intervals of 5 frames and discard blurry and unmarkable images. </w:t>
      </w:r>
    </w:p>
    <w:p>
      <w:pPr>
        <w:rPr>
          <w:rFonts w:ascii="Times New Roman" w:hAnsi="Times New Roman"/>
          <w:color w:val="000099"/>
          <w:szCs w:val="21"/>
        </w:rPr>
      </w:pPr>
    </w:p>
    <w:p>
      <w:pPr>
        <w:rPr>
          <w:rFonts w:ascii="Times New Roman" w:hAnsi="Times New Roman"/>
          <w:color w:val="000099"/>
          <w:szCs w:val="21"/>
        </w:rPr>
      </w:pPr>
      <w:r>
        <w:rPr>
          <w:rFonts w:hint="eastAsia" w:ascii="Times New Roman" w:hAnsi="Times New Roman"/>
          <w:color w:val="000099"/>
          <w:szCs w:val="21"/>
        </w:rPr>
        <w:t xml:space="preserve">All above </w:t>
      </w:r>
      <w:r>
        <w:rPr>
          <w:rFonts w:ascii="Times New Roman" w:hAnsi="Times New Roman"/>
          <w:color w:val="000099"/>
          <w:szCs w:val="21"/>
        </w:rPr>
        <w:t xml:space="preserve">explanation I </w:t>
      </w:r>
      <w:r>
        <w:rPr>
          <w:rFonts w:hint="eastAsia" w:ascii="Times New Roman" w:hAnsi="Times New Roman"/>
          <w:color w:val="000099"/>
          <w:szCs w:val="21"/>
        </w:rPr>
        <w:t xml:space="preserve">have </w:t>
      </w:r>
      <w:r>
        <w:rPr>
          <w:rFonts w:ascii="Times New Roman" w:hAnsi="Times New Roman"/>
          <w:color w:val="000099"/>
          <w:szCs w:val="21"/>
        </w:rPr>
        <w:t>added</w:t>
      </w:r>
      <w:r>
        <w:rPr>
          <w:rFonts w:hint="eastAsia" w:ascii="Times New Roman" w:hAnsi="Times New Roman"/>
          <w:color w:val="000099"/>
          <w:szCs w:val="21"/>
        </w:rPr>
        <w:t xml:space="preserve"> in</w:t>
      </w:r>
      <w:r>
        <w:rPr>
          <w:rFonts w:ascii="Times New Roman" w:hAnsi="Times New Roman"/>
          <w:color w:val="000099"/>
          <w:szCs w:val="21"/>
        </w:rPr>
        <w:t xml:space="preserve"> the </w:t>
      </w:r>
      <w:r>
        <w:rPr>
          <w:rFonts w:hint="eastAsia" w:ascii="Times New Roman" w:hAnsi="Times New Roman"/>
          <w:color w:val="000099"/>
          <w:szCs w:val="21"/>
        </w:rPr>
        <w:t>Section 4</w:t>
      </w:r>
      <w:r>
        <w:rPr>
          <w:rFonts w:ascii="Times New Roman" w:hAnsi="Times New Roman"/>
          <w:color w:val="000099"/>
          <w:szCs w:val="21"/>
        </w:rPr>
        <w:t xml:space="preserve"> selectively</w:t>
      </w:r>
    </w:p>
    <w:p>
      <w:pPr>
        <w:rPr>
          <w:rFonts w:ascii="Times New Roman" w:hAnsi="Times New Roman"/>
          <w:color w:val="000099"/>
          <w:szCs w:val="21"/>
        </w:rPr>
      </w:pPr>
    </w:p>
    <w:p>
      <w:pPr>
        <w:numPr>
          <w:ilvl w:val="0"/>
          <w:numId w:val="2"/>
        </w:numPr>
        <w:rPr>
          <w:rFonts w:ascii="Times New Roman" w:hAnsi="Times New Roman" w:eastAsia="宋体" w:cs="Times New Roman"/>
          <w:i/>
          <w:color w:val="000000"/>
          <w:kern w:val="0"/>
          <w:szCs w:val="21"/>
        </w:rPr>
      </w:pPr>
      <w:bookmarkStart w:id="2" w:name="_Hlk80043523"/>
      <w:commentRangeStart w:id="11"/>
      <w:r>
        <w:rPr>
          <w:rFonts w:hint="eastAsia" w:ascii="Times New Roman" w:hAnsi="Times New Roman" w:eastAsia="宋体" w:cs="Times New Roman"/>
          <w:i/>
          <w:color w:val="000000"/>
          <w:kern w:val="0"/>
          <w:szCs w:val="21"/>
        </w:rPr>
        <w:t>III</w:t>
      </w:r>
      <w:commentRangeEnd w:id="11"/>
      <w:r>
        <w:rPr>
          <w:rStyle w:val="8"/>
        </w:rPr>
        <w:commentReference w:id="11"/>
      </w:r>
      <w:r>
        <w:rPr>
          <w:rFonts w:hint="eastAsia" w:ascii="Times New Roman" w:hAnsi="Times New Roman" w:eastAsia="宋体" w:cs="Times New Roman"/>
          <w:i/>
          <w:color w:val="000000"/>
          <w:kern w:val="0"/>
          <w:szCs w:val="21"/>
        </w:rPr>
        <w:t xml:space="preserve">-B. Implementation details: Fig. 4 indicates the images have different sizes. How is the input resolution fixed? The initial weights were generated by a general purpose database? </w:t>
      </w:r>
    </w:p>
    <w:bookmarkEnd w:id="2"/>
    <w:p>
      <w:pPr>
        <w:jc w:val="center"/>
        <w:rPr>
          <w:rFonts w:ascii="Times New Roman" w:hAnsi="Times New Roman" w:eastAsia="宋体" w:cs="Times New Roman"/>
          <w:i/>
          <w:color w:val="000000"/>
          <w:kern w:val="0"/>
          <w:szCs w:val="21"/>
        </w:rPr>
      </w:pPr>
      <w:ins w:id="130" w:author="嶒棚文" w:date="2021-08-28T13:19:40Z">
        <w:r>
          <w:rPr/>
          <w:drawing>
            <wp:inline distT="0" distB="0" distL="114300" distR="114300">
              <wp:extent cx="3126105" cy="2345055"/>
              <wp:effectExtent l="0" t="0" r="17145" b="17145"/>
              <wp:docPr id="10" name="图片 10" descr="20200103001_20200103150836_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00103001_20200103150836_29"/>
                      <pic:cNvPicPr>
                        <a:picLocks noChangeAspect="1"/>
                      </pic:cNvPicPr>
                    </pic:nvPicPr>
                    <pic:blipFill>
                      <a:blip r:embed="rId14"/>
                      <a:stretch>
                        <a:fillRect/>
                      </a:stretch>
                    </pic:blipFill>
                    <pic:spPr>
                      <a:xfrm>
                        <a:off x="0" y="0"/>
                        <a:ext cx="3126105" cy="2345055"/>
                      </a:xfrm>
                      <a:prstGeom prst="rect">
                        <a:avLst/>
                      </a:prstGeom>
                    </pic:spPr>
                  </pic:pic>
                </a:graphicData>
              </a:graphic>
            </wp:inline>
          </w:drawing>
        </w:r>
      </w:ins>
    </w:p>
    <w:p>
      <w:pPr>
        <w:rPr>
          <w:ins w:id="132" w:author="嶒棚文" w:date="2021-08-21T17:36:59Z"/>
          <w:rFonts w:hint="eastAsia" w:ascii="Times New Roman" w:hAnsi="Times New Roman"/>
          <w:color w:val="000099"/>
          <w:szCs w:val="21"/>
        </w:rPr>
      </w:pPr>
      <w:ins w:id="133" w:author="嶒棚文" w:date="2021-08-21T17:34:52Z">
        <w:r>
          <w:rPr>
            <w:rFonts w:hint="eastAsia" w:ascii="Times New Roman" w:hAnsi="Times New Roman" w:cstheme="minorBidi"/>
            <w:i w:val="0"/>
            <w:iCs w:val="0"/>
            <w:caps w:val="0"/>
            <w:color w:val="000099"/>
            <w:spacing w:val="0"/>
            <w:sz w:val="21"/>
            <w:szCs w:val="21"/>
            <w:shd w:val="clear"/>
            <w:lang w:eastAsia="zh-CN"/>
          </w:rPr>
          <w:t>T</w:t>
        </w:r>
      </w:ins>
      <w:ins w:id="134" w:author="嶒棚文" w:date="2021-08-21T17:34:53Z">
        <w:r>
          <w:rPr>
            <w:rFonts w:hint="eastAsia" w:ascii="Times New Roman" w:hAnsi="Times New Roman" w:cstheme="minorBidi"/>
            <w:i w:val="0"/>
            <w:iCs w:val="0"/>
            <w:caps w:val="0"/>
            <w:color w:val="000099"/>
            <w:spacing w:val="0"/>
            <w:sz w:val="21"/>
            <w:szCs w:val="21"/>
            <w:shd w:val="clear"/>
            <w:lang w:val="en-US" w:eastAsia="zh-CN"/>
          </w:rPr>
          <w:t>o</w:t>
        </w:r>
      </w:ins>
      <w:ins w:id="135" w:author="嶒棚文" w:date="2021-08-21T17:34:29Z">
        <w:r>
          <w:rPr>
            <w:rFonts w:hint="eastAsia" w:ascii="Times New Roman" w:hAnsi="Times New Roman" w:eastAsiaTheme="minorEastAsia" w:cstheme="minorBidi"/>
            <w:i w:val="0"/>
            <w:iCs w:val="0"/>
            <w:caps w:val="0"/>
            <w:color w:val="000000"/>
            <w:spacing w:val="0"/>
            <w:sz w:val="21"/>
            <w:szCs w:val="21"/>
            <w:shd w:val="clear" w:fill="auto"/>
          </w:rPr>
          <w:t xml:space="preserve"> ease your doubts</w:t>
        </w:r>
      </w:ins>
      <w:ins w:id="136" w:author="嶒棚文" w:date="2021-08-23T12:45:46Z">
        <w:r>
          <w:rPr>
            <w:rFonts w:hint="eastAsia" w:ascii="Times New Roman" w:hAnsi="Times New Roman" w:cstheme="minorBidi"/>
            <w:i w:val="0"/>
            <w:iCs w:val="0"/>
            <w:caps w:val="0"/>
            <w:color w:val="000000"/>
            <w:spacing w:val="0"/>
            <w:sz w:val="21"/>
            <w:szCs w:val="21"/>
            <w:shd w:val="clear" w:fill="auto"/>
            <w:lang w:val="en-US" w:eastAsia="zh-CN"/>
          </w:rPr>
          <w:t>,</w:t>
        </w:r>
      </w:ins>
      <w:ins w:id="137" w:author="嶒棚文" w:date="2021-08-23T12:45:47Z">
        <w:r>
          <w:rPr>
            <w:rFonts w:hint="eastAsia" w:ascii="Times New Roman" w:hAnsi="Times New Roman" w:cstheme="minorBidi"/>
            <w:i w:val="0"/>
            <w:iCs w:val="0"/>
            <w:caps w:val="0"/>
            <w:color w:val="000000"/>
            <w:spacing w:val="0"/>
            <w:sz w:val="21"/>
            <w:szCs w:val="21"/>
            <w:shd w:val="clear" w:fill="auto"/>
            <w:lang w:val="en-US" w:eastAsia="zh-CN"/>
          </w:rPr>
          <w:t xml:space="preserve"> </w:t>
        </w:r>
      </w:ins>
      <w:ins w:id="138" w:author="嶒棚文" w:date="2021-08-21T17:34:44Z">
        <w:r>
          <w:rPr>
            <w:rFonts w:hint="eastAsia" w:ascii="Times New Roman" w:hAnsi="Times New Roman" w:cstheme="minorBidi"/>
            <w:i w:val="0"/>
            <w:iCs w:val="0"/>
            <w:caps w:val="0"/>
            <w:color w:val="000099"/>
            <w:spacing w:val="0"/>
            <w:sz w:val="21"/>
            <w:szCs w:val="21"/>
            <w:shd w:val="clear"/>
            <w:lang w:val="en-US" w:eastAsia="zh-CN"/>
          </w:rPr>
          <w:t>firs</w:t>
        </w:r>
      </w:ins>
      <w:ins w:id="139" w:author="嶒棚文" w:date="2021-08-21T17:34:45Z">
        <w:r>
          <w:rPr>
            <w:rFonts w:hint="eastAsia" w:ascii="Times New Roman" w:hAnsi="Times New Roman" w:cstheme="minorBidi"/>
            <w:i w:val="0"/>
            <w:iCs w:val="0"/>
            <w:caps w:val="0"/>
            <w:color w:val="000099"/>
            <w:spacing w:val="0"/>
            <w:sz w:val="21"/>
            <w:szCs w:val="21"/>
            <w:shd w:val="clear"/>
            <w:lang w:val="en-US" w:eastAsia="zh-CN"/>
          </w:rPr>
          <w:t>t</w:t>
        </w:r>
      </w:ins>
      <w:ins w:id="140" w:author="嶒棚文" w:date="2021-08-21T17:34:46Z">
        <w:r>
          <w:rPr>
            <w:rFonts w:hint="eastAsia" w:ascii="Times New Roman" w:hAnsi="Times New Roman" w:cstheme="minorBidi"/>
            <w:i w:val="0"/>
            <w:iCs w:val="0"/>
            <w:caps w:val="0"/>
            <w:color w:val="000099"/>
            <w:spacing w:val="0"/>
            <w:sz w:val="21"/>
            <w:szCs w:val="21"/>
            <w:shd w:val="clear"/>
            <w:lang w:val="en-US" w:eastAsia="zh-CN"/>
          </w:rPr>
          <w:t>ly,</w:t>
        </w:r>
      </w:ins>
      <w:ins w:id="141" w:author="嶒棚文" w:date="2021-08-23T12:45:42Z">
        <w:r>
          <w:rPr>
            <w:rFonts w:hint="eastAsia" w:ascii="Times New Roman" w:hAnsi="Times New Roman" w:cstheme="minorBidi"/>
            <w:i w:val="0"/>
            <w:iCs w:val="0"/>
            <w:caps w:val="0"/>
            <w:color w:val="000099"/>
            <w:spacing w:val="0"/>
            <w:sz w:val="21"/>
            <w:szCs w:val="21"/>
            <w:shd w:val="clear"/>
            <w:lang w:val="en-US" w:eastAsia="zh-CN"/>
          </w:rPr>
          <w:t xml:space="preserve"> </w:t>
        </w:r>
      </w:ins>
      <w:ins w:id="142" w:author="嶒棚文" w:date="2021-08-21T17:33:55Z">
        <w:r>
          <w:rPr>
            <w:rFonts w:hint="eastAsia" w:ascii="Times New Roman" w:hAnsi="Times New Roman" w:eastAsiaTheme="minorEastAsia" w:cstheme="minorBidi"/>
            <w:i w:val="0"/>
            <w:iCs w:val="0"/>
            <w:caps w:val="0"/>
            <w:color w:val="000000"/>
            <w:spacing w:val="0"/>
            <w:sz w:val="21"/>
            <w:szCs w:val="21"/>
            <w:shd w:val="clear" w:fill="auto"/>
          </w:rPr>
          <w:t xml:space="preserve">Fig 5 is a part of the pictures I </w:t>
        </w:r>
      </w:ins>
      <w:ins w:id="143" w:author="嶒棚文" w:date="2021-08-28T13:21:13Z">
        <w:r>
          <w:rPr>
            <w:rFonts w:hint="eastAsia" w:ascii="Times New Roman" w:hAnsi="Times New Roman" w:cstheme="minorBidi"/>
            <w:i w:val="0"/>
            <w:iCs w:val="0"/>
            <w:caps w:val="0"/>
            <w:color w:val="000000"/>
            <w:spacing w:val="0"/>
            <w:sz w:val="21"/>
            <w:szCs w:val="21"/>
            <w:shd w:val="clear" w:fill="auto"/>
            <w:lang w:val="en-US" w:eastAsia="zh-CN"/>
          </w:rPr>
          <w:t>ge</w:t>
        </w:r>
      </w:ins>
      <w:ins w:id="144" w:author="嶒棚文" w:date="2021-08-28T13:21:14Z">
        <w:r>
          <w:rPr>
            <w:rFonts w:hint="eastAsia" w:ascii="Times New Roman" w:hAnsi="Times New Roman" w:cstheme="minorBidi"/>
            <w:i w:val="0"/>
            <w:iCs w:val="0"/>
            <w:caps w:val="0"/>
            <w:color w:val="000000"/>
            <w:spacing w:val="0"/>
            <w:sz w:val="21"/>
            <w:szCs w:val="21"/>
            <w:shd w:val="clear" w:fill="auto"/>
            <w:lang w:val="en-US" w:eastAsia="zh-CN"/>
          </w:rPr>
          <w:t>t f</w:t>
        </w:r>
      </w:ins>
      <w:ins w:id="145" w:author="嶒棚文" w:date="2021-08-28T13:21:15Z">
        <w:r>
          <w:rPr>
            <w:rFonts w:hint="eastAsia" w:ascii="Times New Roman" w:hAnsi="Times New Roman" w:cstheme="minorBidi"/>
            <w:i w:val="0"/>
            <w:iCs w:val="0"/>
            <w:caps w:val="0"/>
            <w:color w:val="000000"/>
            <w:spacing w:val="0"/>
            <w:sz w:val="21"/>
            <w:szCs w:val="21"/>
            <w:shd w:val="clear" w:fill="auto"/>
            <w:lang w:val="en-US" w:eastAsia="zh-CN"/>
          </w:rPr>
          <w:t>rom</w:t>
        </w:r>
      </w:ins>
      <w:ins w:id="146" w:author="嶒棚文" w:date="2021-08-21T17:33:55Z">
        <w:r>
          <w:rPr>
            <w:rFonts w:hint="eastAsia" w:ascii="Times New Roman" w:hAnsi="Times New Roman" w:eastAsiaTheme="minorEastAsia" w:cstheme="minorBidi"/>
            <w:i w:val="0"/>
            <w:iCs w:val="0"/>
            <w:caps w:val="0"/>
            <w:color w:val="000000"/>
            <w:spacing w:val="0"/>
            <w:sz w:val="21"/>
            <w:szCs w:val="21"/>
            <w:shd w:val="clear" w:fill="auto"/>
          </w:rPr>
          <w:t xml:space="preserve"> the dataset. The original picture is shown </w:t>
        </w:r>
      </w:ins>
      <w:ins w:id="147" w:author="嶒棚文" w:date="2021-08-21T17:36:30Z">
        <w:r>
          <w:rPr>
            <w:rFonts w:hint="eastAsia" w:ascii="Times New Roman" w:hAnsi="Times New Roman" w:cstheme="minorBidi"/>
            <w:i w:val="0"/>
            <w:iCs w:val="0"/>
            <w:caps w:val="0"/>
            <w:color w:val="000099"/>
            <w:spacing w:val="0"/>
            <w:sz w:val="21"/>
            <w:szCs w:val="21"/>
            <w:shd w:val="clear"/>
            <w:lang w:eastAsia="zh-CN"/>
          </w:rPr>
          <w:t>a</w:t>
        </w:r>
      </w:ins>
      <w:ins w:id="148" w:author="嶒棚文" w:date="2021-08-21T17:36:31Z">
        <w:r>
          <w:rPr>
            <w:rFonts w:hint="eastAsia" w:ascii="Times New Roman" w:hAnsi="Times New Roman" w:cstheme="minorBidi"/>
            <w:i w:val="0"/>
            <w:iCs w:val="0"/>
            <w:caps w:val="0"/>
            <w:color w:val="000099"/>
            <w:spacing w:val="0"/>
            <w:sz w:val="21"/>
            <w:szCs w:val="21"/>
            <w:shd w:val="clear"/>
            <w:lang w:val="en-US" w:eastAsia="zh-CN"/>
          </w:rPr>
          <w:t>b</w:t>
        </w:r>
      </w:ins>
      <w:ins w:id="149" w:author="嶒棚文" w:date="2021-08-21T17:36:34Z">
        <w:r>
          <w:rPr>
            <w:rFonts w:hint="eastAsia" w:ascii="Times New Roman" w:hAnsi="Times New Roman" w:cstheme="minorBidi"/>
            <w:i w:val="0"/>
            <w:iCs w:val="0"/>
            <w:caps w:val="0"/>
            <w:color w:val="000099"/>
            <w:spacing w:val="0"/>
            <w:sz w:val="21"/>
            <w:szCs w:val="21"/>
            <w:shd w:val="clear"/>
            <w:lang w:val="en-US" w:eastAsia="zh-CN"/>
          </w:rPr>
          <w:t>ove</w:t>
        </w:r>
      </w:ins>
      <w:ins w:id="150" w:author="嶒棚文" w:date="2021-08-21T17:33:55Z">
        <w:r>
          <w:rPr>
            <w:rFonts w:hint="eastAsia" w:ascii="Times New Roman" w:hAnsi="Times New Roman" w:eastAsiaTheme="minorEastAsia" w:cstheme="minorBidi"/>
            <w:i w:val="0"/>
            <w:iCs w:val="0"/>
            <w:caps w:val="0"/>
            <w:color w:val="000000"/>
            <w:spacing w:val="0"/>
            <w:sz w:val="21"/>
            <w:szCs w:val="21"/>
            <w:shd w:val="clear" w:fill="auto"/>
          </w:rPr>
          <w:t>, so the size of all pictures is the same.</w:t>
        </w:r>
      </w:ins>
      <w:ins w:id="151" w:author="嶒棚文" w:date="2021-08-28T13:23:03Z">
        <w:r>
          <w:rPr>
            <w:rFonts w:hint="eastAsia" w:ascii="Times New Roman" w:hAnsi="Times New Roman" w:cstheme="minorBidi"/>
            <w:i w:val="0"/>
            <w:iCs w:val="0"/>
            <w:caps w:val="0"/>
            <w:color w:val="000000"/>
            <w:spacing w:val="0"/>
            <w:sz w:val="21"/>
            <w:szCs w:val="21"/>
            <w:shd w:val="clear" w:fill="auto"/>
            <w:lang w:val="en-US" w:eastAsia="zh-CN"/>
          </w:rPr>
          <w:t xml:space="preserve"> </w:t>
        </w:r>
      </w:ins>
      <w:ins w:id="152" w:author="嶒棚文" w:date="2021-08-28T13:25:53Z">
        <w:r>
          <w:rPr>
            <w:rFonts w:hint="eastAsia" w:ascii="Times New Roman" w:hAnsi="Times New Roman" w:cstheme="minorBidi"/>
            <w:i w:val="0"/>
            <w:iCs w:val="0"/>
            <w:caps w:val="0"/>
            <w:color w:val="000000"/>
            <w:spacing w:val="0"/>
            <w:sz w:val="21"/>
            <w:szCs w:val="21"/>
            <w:shd w:val="clear" w:fill="auto"/>
            <w:lang w:val="en-US" w:eastAsia="zh-CN"/>
          </w:rPr>
          <w:t>Our intention is to show the mark</w:t>
        </w:r>
      </w:ins>
      <w:ins w:id="153" w:author="嶒棚文" w:date="2021-08-28T13:26:15Z">
        <w:r>
          <w:rPr>
            <w:rFonts w:hint="eastAsia" w:ascii="Times New Roman" w:hAnsi="Times New Roman" w:cstheme="minorBidi"/>
            <w:i w:val="0"/>
            <w:iCs w:val="0"/>
            <w:caps w:val="0"/>
            <w:color w:val="000000"/>
            <w:spacing w:val="0"/>
            <w:sz w:val="21"/>
            <w:szCs w:val="21"/>
            <w:shd w:val="clear" w:fill="auto"/>
            <w:lang w:val="en-US" w:eastAsia="zh-CN"/>
          </w:rPr>
          <w:t>s</w:t>
        </w:r>
      </w:ins>
      <w:ins w:id="154" w:author="嶒棚文" w:date="2021-08-28T13:26:16Z">
        <w:r>
          <w:rPr>
            <w:rFonts w:hint="eastAsia" w:ascii="Times New Roman" w:hAnsi="Times New Roman" w:cstheme="minorBidi"/>
            <w:i w:val="0"/>
            <w:iCs w:val="0"/>
            <w:caps w:val="0"/>
            <w:color w:val="000000"/>
            <w:spacing w:val="0"/>
            <w:sz w:val="21"/>
            <w:szCs w:val="21"/>
            <w:shd w:val="clear" w:fill="auto"/>
            <w:lang w:val="en-US" w:eastAsia="zh-CN"/>
          </w:rPr>
          <w:t xml:space="preserve"> of</w:t>
        </w:r>
      </w:ins>
      <w:ins w:id="155" w:author="嶒棚文" w:date="2021-08-28T13:25:53Z">
        <w:r>
          <w:rPr>
            <w:rFonts w:hint="eastAsia" w:ascii="Times New Roman" w:hAnsi="Times New Roman" w:cstheme="minorBidi"/>
            <w:i w:val="0"/>
            <w:iCs w:val="0"/>
            <w:caps w:val="0"/>
            <w:color w:val="000000"/>
            <w:spacing w:val="0"/>
            <w:sz w:val="21"/>
            <w:szCs w:val="21"/>
            <w:shd w:val="clear" w:fill="auto"/>
            <w:lang w:val="en-US" w:eastAsia="zh-CN"/>
          </w:rPr>
          <w:t xml:space="preserve"> </w:t>
        </w:r>
      </w:ins>
      <w:ins w:id="156" w:author="嶒棚文" w:date="2021-08-28T13:26:22Z">
        <w:r>
          <w:rPr>
            <w:rFonts w:hint="eastAsia" w:ascii="Times New Roman" w:hAnsi="Times New Roman" w:cstheme="minorBidi"/>
            <w:i w:val="0"/>
            <w:iCs w:val="0"/>
            <w:caps w:val="0"/>
            <w:color w:val="000000"/>
            <w:spacing w:val="0"/>
            <w:sz w:val="21"/>
            <w:szCs w:val="21"/>
            <w:shd w:val="clear" w:fill="auto"/>
            <w:lang w:val="en-US" w:eastAsia="zh-CN"/>
          </w:rPr>
          <w:t xml:space="preserve">the </w:t>
        </w:r>
      </w:ins>
      <w:ins w:id="157" w:author="嶒棚文" w:date="2021-08-28T13:26:20Z">
        <w:r>
          <w:rPr>
            <w:rFonts w:hint="eastAsia" w:ascii="Times New Roman" w:hAnsi="Times New Roman" w:cstheme="minorBidi"/>
            <w:i w:val="0"/>
            <w:iCs w:val="0"/>
            <w:caps w:val="0"/>
            <w:color w:val="000000"/>
            <w:spacing w:val="0"/>
            <w:sz w:val="21"/>
            <w:szCs w:val="21"/>
            <w:shd w:val="clear" w:fill="auto"/>
            <w:lang w:val="en-US" w:eastAsia="zh-CN"/>
          </w:rPr>
          <w:t>data</w:t>
        </w:r>
      </w:ins>
      <w:ins w:id="158" w:author="嶒棚文" w:date="2021-08-28T13:25:53Z">
        <w:r>
          <w:rPr>
            <w:rFonts w:hint="eastAsia" w:ascii="Times New Roman" w:hAnsi="Times New Roman" w:cstheme="minorBidi"/>
            <w:i w:val="0"/>
            <w:iCs w:val="0"/>
            <w:caps w:val="0"/>
            <w:color w:val="000000"/>
            <w:spacing w:val="0"/>
            <w:sz w:val="21"/>
            <w:szCs w:val="21"/>
            <w:shd w:val="clear" w:fill="auto"/>
            <w:lang w:val="en-US" w:eastAsia="zh-CN"/>
          </w:rPr>
          <w:t>, thus cutting unnecessary boundary</w:t>
        </w:r>
      </w:ins>
      <w:ins w:id="159" w:author="嶒棚文" w:date="2021-08-28T13:26:35Z">
        <w:r>
          <w:rPr>
            <w:rFonts w:hint="eastAsia" w:ascii="Times New Roman" w:hAnsi="Times New Roman" w:cstheme="minorBidi"/>
            <w:i w:val="0"/>
            <w:iCs w:val="0"/>
            <w:caps w:val="0"/>
            <w:color w:val="000000"/>
            <w:spacing w:val="0"/>
            <w:sz w:val="21"/>
            <w:szCs w:val="21"/>
            <w:shd w:val="clear" w:fill="auto"/>
            <w:lang w:val="en-US" w:eastAsia="zh-CN"/>
          </w:rPr>
          <w:t>,</w:t>
        </w:r>
      </w:ins>
      <w:ins w:id="160" w:author="嶒棚文" w:date="2021-08-28T13:26:38Z">
        <w:r>
          <w:rPr>
            <w:rFonts w:hint="eastAsia" w:ascii="Times New Roman" w:hAnsi="Times New Roman" w:cstheme="minorBidi"/>
            <w:i w:val="0"/>
            <w:iCs w:val="0"/>
            <w:caps w:val="0"/>
            <w:color w:val="000000"/>
            <w:spacing w:val="0"/>
            <w:sz w:val="21"/>
            <w:szCs w:val="21"/>
            <w:shd w:val="clear" w:fill="auto"/>
            <w:lang w:val="en-US" w:eastAsia="zh-CN"/>
          </w:rPr>
          <w:t xml:space="preserve"> </w:t>
        </w:r>
      </w:ins>
      <w:ins w:id="161" w:author="嶒棚文" w:date="2021-08-28T13:26:41Z">
        <w:r>
          <w:rPr>
            <w:rFonts w:hint="eastAsia" w:ascii="Times New Roman" w:hAnsi="Times New Roman" w:cstheme="minorBidi"/>
            <w:i w:val="0"/>
            <w:iCs w:val="0"/>
            <w:caps w:val="0"/>
            <w:color w:val="000000"/>
            <w:spacing w:val="0"/>
            <w:sz w:val="21"/>
            <w:szCs w:val="21"/>
            <w:shd w:val="clear" w:fill="auto"/>
            <w:lang w:val="en-US" w:eastAsia="zh-CN"/>
          </w:rPr>
          <w:t>but</w:t>
        </w:r>
      </w:ins>
      <w:ins w:id="162" w:author="嶒棚文" w:date="2021-08-28T13:26:37Z">
        <w:r>
          <w:rPr>
            <w:rFonts w:hint="eastAsia" w:ascii="Times New Roman" w:hAnsi="Times New Roman" w:cstheme="minorBidi"/>
            <w:i w:val="0"/>
            <w:iCs w:val="0"/>
            <w:caps w:val="0"/>
            <w:color w:val="000000"/>
            <w:spacing w:val="0"/>
            <w:sz w:val="21"/>
            <w:szCs w:val="21"/>
            <w:shd w:val="clear" w:fill="auto"/>
            <w:lang w:val="en-US" w:eastAsia="zh-CN"/>
          </w:rPr>
          <w:t xml:space="preserve"> </w:t>
        </w:r>
      </w:ins>
      <w:ins w:id="163" w:author="嶒棚文" w:date="2021-08-28T13:26:43Z">
        <w:r>
          <w:rPr>
            <w:rFonts w:hint="eastAsia" w:ascii="Times New Roman" w:hAnsi="Times New Roman" w:cstheme="minorBidi"/>
            <w:i w:val="0"/>
            <w:iCs w:val="0"/>
            <w:caps w:val="0"/>
            <w:color w:val="000000"/>
            <w:spacing w:val="0"/>
            <w:sz w:val="21"/>
            <w:szCs w:val="21"/>
            <w:shd w:val="clear" w:fill="auto"/>
            <w:lang w:val="en-US" w:eastAsia="zh-CN"/>
          </w:rPr>
          <w:t>i</w:t>
        </w:r>
      </w:ins>
      <w:ins w:id="164" w:author="嶒棚文" w:date="2021-08-28T13:23:02Z">
        <w:r>
          <w:rPr>
            <w:rFonts w:hint="eastAsia" w:ascii="Times New Roman" w:hAnsi="Times New Roman" w:cstheme="minorBidi"/>
            <w:i w:val="0"/>
            <w:iCs w:val="0"/>
            <w:caps w:val="0"/>
            <w:color w:val="000000"/>
            <w:spacing w:val="0"/>
            <w:sz w:val="21"/>
            <w:szCs w:val="21"/>
            <w:shd w:val="clear" w:fill="auto"/>
            <w:lang w:val="en-US" w:eastAsia="zh-CN"/>
          </w:rPr>
          <w:t>n the experiment</w:t>
        </w:r>
      </w:ins>
      <w:ins w:id="165" w:author="嶒棚文" w:date="2021-08-28T13:23:07Z">
        <w:r>
          <w:rPr>
            <w:rFonts w:hint="eastAsia" w:ascii="Times New Roman" w:hAnsi="Times New Roman" w:cstheme="minorBidi"/>
            <w:i w:val="0"/>
            <w:iCs w:val="0"/>
            <w:caps w:val="0"/>
            <w:color w:val="000000"/>
            <w:spacing w:val="0"/>
            <w:sz w:val="21"/>
            <w:szCs w:val="21"/>
            <w:shd w:val="clear" w:fill="auto"/>
            <w:lang w:val="en-US" w:eastAsia="zh-CN"/>
          </w:rPr>
          <w:t>,</w:t>
        </w:r>
      </w:ins>
      <w:ins w:id="166" w:author="嶒棚文" w:date="2021-08-28T13:23:02Z">
        <w:r>
          <w:rPr>
            <w:rFonts w:hint="eastAsia" w:ascii="Times New Roman" w:hAnsi="Times New Roman" w:cstheme="minorBidi"/>
            <w:i w:val="0"/>
            <w:iCs w:val="0"/>
            <w:caps w:val="0"/>
            <w:color w:val="000000"/>
            <w:spacing w:val="0"/>
            <w:sz w:val="21"/>
            <w:szCs w:val="21"/>
            <w:shd w:val="clear" w:fill="auto"/>
            <w:lang w:val="en-US" w:eastAsia="zh-CN"/>
          </w:rPr>
          <w:t xml:space="preserve"> we </w:t>
        </w:r>
      </w:ins>
      <w:ins w:id="167" w:author="嶒棚文" w:date="2021-08-28T13:23:10Z">
        <w:r>
          <w:rPr>
            <w:rFonts w:hint="eastAsia" w:ascii="Times New Roman" w:hAnsi="Times New Roman" w:cstheme="minorBidi"/>
            <w:i w:val="0"/>
            <w:iCs w:val="0"/>
            <w:caps w:val="0"/>
            <w:color w:val="000000"/>
            <w:spacing w:val="0"/>
            <w:sz w:val="21"/>
            <w:szCs w:val="21"/>
            <w:shd w:val="clear" w:fill="auto"/>
            <w:lang w:val="en-US" w:eastAsia="zh-CN"/>
          </w:rPr>
          <w:t>d</w:t>
        </w:r>
      </w:ins>
      <w:ins w:id="168" w:author="嶒棚文" w:date="2021-08-28T13:26:46Z">
        <w:r>
          <w:rPr>
            <w:rFonts w:hint="eastAsia" w:ascii="Times New Roman" w:hAnsi="Times New Roman" w:cstheme="minorBidi"/>
            <w:i w:val="0"/>
            <w:iCs w:val="0"/>
            <w:caps w:val="0"/>
            <w:color w:val="000000"/>
            <w:spacing w:val="0"/>
            <w:sz w:val="21"/>
            <w:szCs w:val="21"/>
            <w:shd w:val="clear" w:fill="auto"/>
            <w:lang w:val="en-US" w:eastAsia="zh-CN"/>
          </w:rPr>
          <w:t>o</w:t>
        </w:r>
      </w:ins>
      <w:ins w:id="169" w:author="嶒棚文" w:date="2021-08-28T13:23:11Z">
        <w:r>
          <w:rPr>
            <w:rFonts w:hint="eastAsia" w:ascii="Times New Roman" w:hAnsi="Times New Roman" w:cstheme="minorBidi"/>
            <w:i w:val="0"/>
            <w:iCs w:val="0"/>
            <w:caps w:val="0"/>
            <w:color w:val="000000"/>
            <w:spacing w:val="0"/>
            <w:sz w:val="21"/>
            <w:szCs w:val="21"/>
            <w:shd w:val="clear" w:fill="auto"/>
            <w:lang w:val="en-US" w:eastAsia="zh-CN"/>
          </w:rPr>
          <w:t xml:space="preserve"> n</w:t>
        </w:r>
      </w:ins>
      <w:ins w:id="170" w:author="嶒棚文" w:date="2021-08-28T13:23:12Z">
        <w:r>
          <w:rPr>
            <w:rFonts w:hint="eastAsia" w:ascii="Times New Roman" w:hAnsi="Times New Roman" w:cstheme="minorBidi"/>
            <w:i w:val="0"/>
            <w:iCs w:val="0"/>
            <w:caps w:val="0"/>
            <w:color w:val="000000"/>
            <w:spacing w:val="0"/>
            <w:sz w:val="21"/>
            <w:szCs w:val="21"/>
            <w:shd w:val="clear" w:fill="auto"/>
            <w:lang w:val="en-US" w:eastAsia="zh-CN"/>
          </w:rPr>
          <w:t>ot</w:t>
        </w:r>
      </w:ins>
      <w:ins w:id="171" w:author="嶒棚文" w:date="2021-08-28T13:23:02Z">
        <w:r>
          <w:rPr>
            <w:rFonts w:hint="eastAsia" w:ascii="Times New Roman" w:hAnsi="Times New Roman" w:cstheme="minorBidi"/>
            <w:i w:val="0"/>
            <w:iCs w:val="0"/>
            <w:caps w:val="0"/>
            <w:color w:val="000000"/>
            <w:spacing w:val="0"/>
            <w:sz w:val="21"/>
            <w:szCs w:val="21"/>
            <w:shd w:val="clear" w:fill="auto"/>
            <w:lang w:val="en-US" w:eastAsia="zh-CN"/>
          </w:rPr>
          <w:t xml:space="preserve"> cut out pictures as shown in </w:t>
        </w:r>
      </w:ins>
      <w:ins w:id="172" w:author="嶒棚文" w:date="2021-08-28T13:27:03Z">
        <w:r>
          <w:rPr>
            <w:rFonts w:hint="eastAsia" w:ascii="Times New Roman" w:hAnsi="Times New Roman" w:cstheme="minorBidi"/>
            <w:i w:val="0"/>
            <w:iCs w:val="0"/>
            <w:caps w:val="0"/>
            <w:color w:val="000000"/>
            <w:spacing w:val="0"/>
            <w:sz w:val="21"/>
            <w:szCs w:val="21"/>
            <w:shd w:val="clear" w:fill="auto"/>
            <w:lang w:val="en-US" w:eastAsia="zh-CN"/>
          </w:rPr>
          <w:t>Fi</w:t>
        </w:r>
      </w:ins>
      <w:ins w:id="173" w:author="嶒棚文" w:date="2021-08-28T13:27:04Z">
        <w:r>
          <w:rPr>
            <w:rFonts w:hint="eastAsia" w:ascii="Times New Roman" w:hAnsi="Times New Roman" w:cstheme="minorBidi"/>
            <w:i w:val="0"/>
            <w:iCs w:val="0"/>
            <w:caps w:val="0"/>
            <w:color w:val="000000"/>
            <w:spacing w:val="0"/>
            <w:sz w:val="21"/>
            <w:szCs w:val="21"/>
            <w:shd w:val="clear" w:fill="auto"/>
            <w:lang w:val="en-US" w:eastAsia="zh-CN"/>
          </w:rPr>
          <w:t>g</w:t>
        </w:r>
      </w:ins>
      <w:ins w:id="174" w:author="嶒棚文" w:date="2021-08-28T13:23:02Z">
        <w:r>
          <w:rPr>
            <w:rFonts w:hint="eastAsia" w:ascii="Times New Roman" w:hAnsi="Times New Roman" w:cstheme="minorBidi"/>
            <w:i w:val="0"/>
            <w:iCs w:val="0"/>
            <w:caps w:val="0"/>
            <w:color w:val="000000"/>
            <w:spacing w:val="0"/>
            <w:sz w:val="21"/>
            <w:szCs w:val="21"/>
            <w:shd w:val="clear" w:fill="auto"/>
            <w:lang w:val="en-US" w:eastAsia="zh-CN"/>
          </w:rPr>
          <w:t xml:space="preserve"> 4</w:t>
        </w:r>
      </w:ins>
      <w:ins w:id="175" w:author="嶒棚文" w:date="2021-08-28T13:23:30Z">
        <w:r>
          <w:rPr>
            <w:rFonts w:hint="eastAsia" w:ascii="Times New Roman" w:hAnsi="Times New Roman" w:cstheme="minorBidi"/>
            <w:i w:val="0"/>
            <w:iCs w:val="0"/>
            <w:caps w:val="0"/>
            <w:color w:val="000000"/>
            <w:spacing w:val="0"/>
            <w:sz w:val="21"/>
            <w:szCs w:val="21"/>
            <w:shd w:val="clear" w:fill="auto"/>
            <w:lang w:val="en-US" w:eastAsia="zh-CN"/>
          </w:rPr>
          <w:t>.</w:t>
        </w:r>
      </w:ins>
      <w:ins w:id="176" w:author="嶒棚文" w:date="2021-08-28T13:26:59Z">
        <w:r>
          <w:rPr>
            <w:rFonts w:hint="eastAsia" w:ascii="Times New Roman" w:hAnsi="Times New Roman" w:cstheme="minorBidi"/>
            <w:i w:val="0"/>
            <w:iCs w:val="0"/>
            <w:caps w:val="0"/>
            <w:color w:val="000000"/>
            <w:spacing w:val="0"/>
            <w:sz w:val="21"/>
            <w:szCs w:val="21"/>
            <w:shd w:val="clear" w:fill="auto"/>
            <w:lang w:val="en-US" w:eastAsia="zh-CN"/>
          </w:rPr>
          <w:t xml:space="preserve"> </w:t>
        </w:r>
      </w:ins>
      <w:ins w:id="177" w:author="嶒棚文" w:date="2021-08-21T17:36:41Z">
        <w:r>
          <w:rPr>
            <w:rFonts w:hint="eastAsia" w:ascii="Times New Roman" w:hAnsi="Times New Roman" w:cstheme="minorBidi"/>
            <w:i w:val="0"/>
            <w:iCs w:val="0"/>
            <w:caps w:val="0"/>
            <w:color w:val="000099"/>
            <w:spacing w:val="0"/>
            <w:sz w:val="21"/>
            <w:szCs w:val="21"/>
            <w:shd w:val="clear"/>
            <w:lang w:val="en-US" w:eastAsia="zh-CN"/>
          </w:rPr>
          <w:t>The</w:t>
        </w:r>
      </w:ins>
      <w:ins w:id="178" w:author="嶒棚文" w:date="2021-08-21T17:36:42Z">
        <w:r>
          <w:rPr>
            <w:rFonts w:hint="eastAsia" w:ascii="Times New Roman" w:hAnsi="Times New Roman" w:cstheme="minorBidi"/>
            <w:i w:val="0"/>
            <w:iCs w:val="0"/>
            <w:caps w:val="0"/>
            <w:color w:val="000099"/>
            <w:spacing w:val="0"/>
            <w:sz w:val="21"/>
            <w:szCs w:val="21"/>
            <w:shd w:val="clear"/>
            <w:lang w:val="en-US" w:eastAsia="zh-CN"/>
          </w:rPr>
          <w:t>n,</w:t>
        </w:r>
      </w:ins>
      <w:ins w:id="179" w:author="嶒棚文" w:date="2021-08-21T17:36:46Z">
        <w:r>
          <w:rPr>
            <w:rFonts w:hint="eastAsia" w:ascii="Times New Roman" w:hAnsi="Times New Roman" w:cstheme="minorBidi"/>
            <w:i w:val="0"/>
            <w:iCs w:val="0"/>
            <w:caps w:val="0"/>
            <w:color w:val="000099"/>
            <w:spacing w:val="0"/>
            <w:sz w:val="21"/>
            <w:szCs w:val="21"/>
            <w:shd w:val="clear"/>
            <w:lang w:val="en-US" w:eastAsia="zh-CN"/>
          </w:rPr>
          <w:t xml:space="preserve"> </w:t>
        </w:r>
      </w:ins>
      <w:ins w:id="180" w:author="嶒棚文" w:date="2021-08-21T17:36:44Z">
        <w:r>
          <w:rPr>
            <w:rFonts w:hint="eastAsia" w:ascii="Times New Roman" w:hAnsi="Times New Roman" w:cstheme="minorBidi"/>
            <w:i w:val="0"/>
            <w:iCs w:val="0"/>
            <w:caps w:val="0"/>
            <w:color w:val="000099"/>
            <w:spacing w:val="0"/>
            <w:sz w:val="21"/>
            <w:szCs w:val="21"/>
            <w:shd w:val="clear"/>
            <w:lang w:val="en-US" w:eastAsia="zh-CN"/>
          </w:rPr>
          <w:t>c</w:t>
        </w:r>
      </w:ins>
      <w:r>
        <w:rPr>
          <w:rFonts w:hint="eastAsia" w:ascii="Times New Roman" w:hAnsi="Times New Roman"/>
          <w:color w:val="000099"/>
          <w:szCs w:val="21"/>
        </w:rPr>
        <w:t xml:space="preserve">onsidering the comments, we have added </w:t>
      </w:r>
      <w:ins w:id="181" w:author="嶒棚文" w:date="2021-08-21T17:39:17Z">
        <w:r>
          <w:rPr>
            <w:rFonts w:hint="default"/>
            <w:lang w:val="en-US" w:eastAsia="zh-CN"/>
          </w:rPr>
          <w:t>”</w:t>
        </w:r>
      </w:ins>
      <w:ins w:id="182" w:author="嶒棚文" w:date="2021-08-21T17:39:05Z">
        <w:r>
          <w:rPr>
            <w:rFonts w:hint="eastAsia"/>
          </w:rPr>
          <w:t>Therefore, in the stage of loading data, we will reset the size of the image. Since the length and width of the image are not equal, in order to avoid distortion, we fill the image into a square by adding gray borders and then reset the size</w:t>
        </w:r>
      </w:ins>
      <w:ins w:id="183" w:author="嶒棚文" w:date="2021-08-21T17:39:05Z">
        <w:r>
          <w:rPr>
            <w:rFonts w:hint="default"/>
            <w:lang w:val="en-US" w:eastAsia="zh-CN"/>
          </w:rPr>
          <w:t>”</w:t>
        </w:r>
      </w:ins>
      <w:r>
        <w:rPr>
          <w:rFonts w:hint="eastAsia" w:ascii="Times New Roman" w:hAnsi="Times New Roman"/>
          <w:color w:val="000099"/>
          <w:szCs w:val="21"/>
        </w:rPr>
        <w:t xml:space="preserve"> in Section 4-</w:t>
      </w:r>
      <w:commentRangeStart w:id="12"/>
      <w:r>
        <w:rPr>
          <w:rFonts w:hint="eastAsia" w:ascii="Times New Roman" w:hAnsi="Times New Roman"/>
          <w:color w:val="000099"/>
          <w:szCs w:val="21"/>
        </w:rPr>
        <w:t>B</w:t>
      </w:r>
      <w:commentRangeEnd w:id="12"/>
      <w:r>
        <w:rPr>
          <w:rStyle w:val="8"/>
        </w:rPr>
        <w:commentReference w:id="12"/>
      </w:r>
      <w:r>
        <w:rPr>
          <w:rFonts w:hint="eastAsia" w:ascii="Times New Roman" w:hAnsi="Times New Roman"/>
          <w:color w:val="000099"/>
          <w:szCs w:val="21"/>
        </w:rPr>
        <w:t>.</w:t>
      </w:r>
    </w:p>
    <w:p>
      <w:pPr>
        <w:rPr>
          <w:ins w:id="184" w:author="嶒棚文" w:date="2021-08-21T17:35:17Z"/>
          <w:rFonts w:hint="eastAsia" w:ascii="Times New Roman" w:hAnsi="Times New Roman" w:eastAsiaTheme="minorEastAsia"/>
          <w:color w:val="000099"/>
          <w:szCs w:val="21"/>
          <w:lang w:val="en-US" w:eastAsia="zh-CN"/>
        </w:rPr>
      </w:pPr>
    </w:p>
    <w:p>
      <w:pPr>
        <w:rPr>
          <w:rFonts w:hint="eastAsia" w:ascii="Times New Roman" w:hAnsi="Times New Roman"/>
          <w:color w:val="000099"/>
          <w:szCs w:val="21"/>
        </w:rPr>
      </w:pPr>
      <w:ins w:id="185" w:author="嶒棚文" w:date="2021-08-21T17:35:18Z">
        <w:r>
          <w:rPr/>
          <w:drawing>
            <wp:inline distT="0" distB="0" distL="114300" distR="114300">
              <wp:extent cx="5273675" cy="1605915"/>
              <wp:effectExtent l="0" t="0" r="3175" b="13335"/>
              <wp:docPr id="8" name="图片 8" descr="Fi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ig4"/>
                      <pic:cNvPicPr>
                        <a:picLocks noChangeAspect="1"/>
                      </pic:cNvPicPr>
                    </pic:nvPicPr>
                    <pic:blipFill>
                      <a:blip r:embed="rId15"/>
                      <a:stretch>
                        <a:fillRect/>
                      </a:stretch>
                    </pic:blipFill>
                    <pic:spPr>
                      <a:xfrm>
                        <a:off x="0" y="0"/>
                        <a:ext cx="5273675" cy="1605915"/>
                      </a:xfrm>
                      <a:prstGeom prst="rect">
                        <a:avLst/>
                      </a:prstGeom>
                    </pic:spPr>
                  </pic:pic>
                </a:graphicData>
              </a:graphic>
            </wp:inline>
          </w:drawing>
        </w:r>
      </w:ins>
    </w:p>
    <w:p>
      <w:pPr>
        <w:rPr>
          <w:rFonts w:ascii="Times New Roman" w:hAnsi="Times New Roman"/>
          <w:color w:val="000099"/>
          <w:szCs w:val="21"/>
        </w:rPr>
      </w:pPr>
    </w:p>
    <w:p>
      <w:pPr>
        <w:numPr>
          <w:ilvl w:val="0"/>
          <w:numId w:val="2"/>
        </w:numPr>
        <w:rPr>
          <w:rFonts w:ascii="Times New Roman" w:hAnsi="Times New Roman" w:eastAsia="宋体" w:cs="Times New Roman"/>
          <w:i/>
          <w:color w:val="000000"/>
          <w:kern w:val="0"/>
          <w:szCs w:val="21"/>
        </w:rPr>
      </w:pPr>
      <w:r>
        <w:rPr>
          <w:rFonts w:hint="eastAsia" w:ascii="Times New Roman" w:hAnsi="Times New Roman" w:eastAsia="宋体" w:cs="Times New Roman"/>
          <w:i/>
          <w:color w:val="000000"/>
          <w:kern w:val="0"/>
          <w:szCs w:val="21"/>
        </w:rPr>
        <w:t xml:space="preserve">IV-C. Performance Indicators: it would be good to have references of other segmentation researches that use the same </w:t>
      </w:r>
      <w:commentRangeStart w:id="13"/>
      <w:r>
        <w:rPr>
          <w:rFonts w:hint="eastAsia" w:ascii="Times New Roman" w:hAnsi="Times New Roman" w:eastAsia="宋体" w:cs="Times New Roman"/>
          <w:i/>
          <w:color w:val="000000"/>
          <w:kern w:val="0"/>
          <w:szCs w:val="21"/>
        </w:rPr>
        <w:t>indicators</w:t>
      </w:r>
      <w:commentRangeEnd w:id="13"/>
      <w:r>
        <w:rPr>
          <w:rStyle w:val="8"/>
        </w:rPr>
        <w:commentReference w:id="13"/>
      </w:r>
      <w:r>
        <w:rPr>
          <w:rFonts w:hint="eastAsia" w:ascii="Times New Roman" w:hAnsi="Times New Roman" w:eastAsia="宋体" w:cs="Times New Roman"/>
          <w:i/>
          <w:color w:val="000000"/>
          <w:kern w:val="0"/>
          <w:szCs w:val="21"/>
        </w:rPr>
        <w:t>.</w:t>
      </w:r>
    </w:p>
    <w:p>
      <w:pPr>
        <w:jc w:val="center"/>
        <w:rPr>
          <w:rFonts w:ascii="Times New Roman" w:hAnsi="Times New Roman" w:eastAsia="宋体" w:cs="Times New Roman"/>
          <w:i/>
          <w:color w:val="000000"/>
          <w:kern w:val="0"/>
          <w:szCs w:val="21"/>
        </w:rPr>
      </w:pPr>
    </w:p>
    <w:p>
      <w:pPr>
        <w:rPr>
          <w:rFonts w:ascii="Times New Roman" w:hAnsi="Times New Roman"/>
          <w:color w:val="000099"/>
          <w:szCs w:val="21"/>
        </w:rPr>
      </w:pPr>
      <w:ins w:id="187" w:author="嶒棚文" w:date="2021-08-28T13:33:16Z">
        <w:r>
          <w:rPr>
            <w:rFonts w:hint="eastAsia" w:ascii="Times New Roman" w:hAnsi="Times New Roman"/>
            <w:color w:val="000099"/>
            <w:szCs w:val="21"/>
          </w:rPr>
          <w:t>In the field of medical image processing, reference rate</w:t>
        </w:r>
      </w:ins>
      <w:ins w:id="188" w:author="嶒棚文" w:date="2021-08-28T13:33:33Z">
        <w:r>
          <w:rPr>
            <w:rFonts w:hint="eastAsia" w:ascii="Times New Roman" w:hAnsi="Times New Roman"/>
            <w:color w:val="000099"/>
            <w:szCs w:val="21"/>
            <w:lang w:val="en-US" w:eastAsia="zh-CN"/>
          </w:rPr>
          <w:t xml:space="preserve"> of </w:t>
        </w:r>
      </w:ins>
      <w:ins w:id="189" w:author="嶒棚文" w:date="2021-08-28T13:33:34Z">
        <w:r>
          <w:rPr>
            <w:rFonts w:hint="eastAsia" w:ascii="Times New Roman" w:hAnsi="Times New Roman"/>
            <w:color w:val="000099"/>
            <w:szCs w:val="21"/>
            <w:lang w:val="en-US" w:eastAsia="zh-CN"/>
          </w:rPr>
          <w:t xml:space="preserve">the </w:t>
        </w:r>
      </w:ins>
      <w:ins w:id="190" w:author="嶒棚文" w:date="2021-08-28T13:33:31Z">
        <w:r>
          <w:rPr>
            <w:rFonts w:hint="eastAsia" w:ascii="Times New Roman" w:hAnsi="Times New Roman"/>
            <w:color w:val="000099"/>
            <w:szCs w:val="21"/>
          </w:rPr>
          <w:t>U</w:t>
        </w:r>
      </w:ins>
      <w:ins w:id="191" w:author="嶒棚文" w:date="2021-08-28T13:33:31Z">
        <w:r>
          <w:rPr>
            <w:rFonts w:hint="eastAsia" w:ascii="Times New Roman" w:hAnsi="Times New Roman"/>
            <w:color w:val="000099"/>
            <w:szCs w:val="21"/>
            <w:lang w:val="en-US" w:eastAsia="zh-CN"/>
          </w:rPr>
          <w:t>-</w:t>
        </w:r>
      </w:ins>
      <w:ins w:id="192" w:author="嶒棚文" w:date="2021-08-28T13:33:31Z">
        <w:r>
          <w:rPr>
            <w:rFonts w:hint="eastAsia" w:ascii="Times New Roman" w:hAnsi="Times New Roman"/>
            <w:color w:val="000099"/>
            <w:szCs w:val="21"/>
          </w:rPr>
          <w:t>Net</w:t>
        </w:r>
      </w:ins>
      <w:ins w:id="193" w:author="嶒棚文" w:date="2021-08-28T13:33:16Z">
        <w:r>
          <w:rPr>
            <w:rFonts w:hint="eastAsia" w:ascii="Times New Roman" w:hAnsi="Times New Roman"/>
            <w:color w:val="000099"/>
            <w:szCs w:val="21"/>
          </w:rPr>
          <w:t xml:space="preserve"> is the highest,</w:t>
        </w:r>
      </w:ins>
      <w:ins w:id="194" w:author="嶒棚文" w:date="2021-08-28T13:35:30Z">
        <w:r>
          <w:rPr>
            <w:rFonts w:hint="eastAsia" w:ascii="Times New Roman" w:hAnsi="Times New Roman"/>
            <w:color w:val="000099"/>
            <w:szCs w:val="21"/>
          </w:rPr>
          <w:t xml:space="preserve"> </w:t>
        </w:r>
      </w:ins>
      <w:ins w:id="195" w:author="嶒棚文" w:date="2021-08-28T13:35:37Z">
        <w:r>
          <w:rPr>
            <w:rFonts w:hint="eastAsia" w:ascii="Times New Roman" w:hAnsi="Times New Roman"/>
            <w:color w:val="000099"/>
            <w:szCs w:val="21"/>
            <w:lang w:val="en-US" w:eastAsia="zh-CN"/>
          </w:rPr>
          <w:t>t</w:t>
        </w:r>
      </w:ins>
      <w:ins w:id="196" w:author="嶒棚文" w:date="2021-08-28T13:35:38Z">
        <w:r>
          <w:rPr>
            <w:rFonts w:hint="eastAsia" w:ascii="Times New Roman" w:hAnsi="Times New Roman"/>
            <w:color w:val="000099"/>
            <w:szCs w:val="21"/>
            <w:lang w:val="en-US" w:eastAsia="zh-CN"/>
          </w:rPr>
          <w:t>he</w:t>
        </w:r>
      </w:ins>
      <w:ins w:id="197" w:author="嶒棚文" w:date="2021-08-28T13:35:30Z">
        <w:r>
          <w:rPr>
            <w:rFonts w:hint="eastAsia" w:ascii="Times New Roman" w:hAnsi="Times New Roman"/>
            <w:color w:val="000099"/>
            <w:szCs w:val="21"/>
          </w:rPr>
          <w:t xml:space="preserve"> </w:t>
        </w:r>
      </w:ins>
      <w:ins w:id="198" w:author="嶒棚文" w:date="2021-08-28T13:36:12Z">
        <w:r>
          <w:rPr>
            <w:rFonts w:hint="eastAsia"/>
          </w:rPr>
          <w:t>indicator</w:t>
        </w:r>
      </w:ins>
      <w:ins w:id="199" w:author="嶒棚文" w:date="2021-08-28T13:36:13Z">
        <w:r>
          <w:rPr>
            <w:rFonts w:hint="eastAsia"/>
            <w:lang w:val="en-US" w:eastAsia="zh-CN"/>
          </w:rPr>
          <w:t xml:space="preserve"> </w:t>
        </w:r>
      </w:ins>
      <w:ins w:id="200" w:author="嶒棚文" w:date="2021-08-28T13:35:46Z">
        <w:r>
          <w:rPr>
            <w:rFonts w:hint="eastAsia" w:ascii="Times New Roman" w:hAnsi="Times New Roman"/>
            <w:color w:val="000099"/>
            <w:szCs w:val="21"/>
            <w:lang w:val="en-US" w:eastAsia="zh-CN"/>
          </w:rPr>
          <w:t>t</w:t>
        </w:r>
      </w:ins>
      <w:ins w:id="201" w:author="嶒棚文" w:date="2021-08-28T13:35:46Z">
        <w:r>
          <w:rPr>
            <w:rFonts w:hint="eastAsia" w:ascii="Times New Roman" w:hAnsi="Times New Roman"/>
            <w:color w:val="000099"/>
            <w:szCs w:val="21"/>
          </w:rPr>
          <w:t>hey</w:t>
        </w:r>
      </w:ins>
      <w:ins w:id="202" w:author="嶒棚文" w:date="2021-08-28T13:35:47Z">
        <w:r>
          <w:rPr>
            <w:rFonts w:hint="eastAsia" w:ascii="Times New Roman" w:hAnsi="Times New Roman"/>
            <w:color w:val="000099"/>
            <w:szCs w:val="21"/>
            <w:lang w:val="en-US" w:eastAsia="zh-CN"/>
          </w:rPr>
          <w:t xml:space="preserve"> </w:t>
        </w:r>
      </w:ins>
      <w:ins w:id="203" w:author="嶒棚文" w:date="2021-08-28T13:35:51Z">
        <w:r>
          <w:rPr>
            <w:rFonts w:hint="eastAsia" w:ascii="Times New Roman" w:hAnsi="Times New Roman"/>
            <w:color w:val="000099"/>
            <w:szCs w:val="21"/>
            <w:lang w:val="en-US" w:eastAsia="zh-CN"/>
          </w:rPr>
          <w:t xml:space="preserve">use </w:t>
        </w:r>
      </w:ins>
      <w:ins w:id="204" w:author="嶒棚文" w:date="2021-08-28T13:35:30Z">
        <w:r>
          <w:rPr>
            <w:rFonts w:hint="eastAsia" w:ascii="Times New Roman" w:hAnsi="Times New Roman"/>
            <w:color w:val="000099"/>
            <w:szCs w:val="21"/>
          </w:rPr>
          <w:t>is exactly</w:t>
        </w:r>
      </w:ins>
      <w:ins w:id="205" w:author="嶒棚文" w:date="2021-08-28T13:35:54Z">
        <w:r>
          <w:rPr>
            <w:rFonts w:hint="eastAsia" w:ascii="Times New Roman" w:hAnsi="Times New Roman"/>
            <w:color w:val="000099"/>
            <w:szCs w:val="21"/>
            <w:lang w:val="en-US" w:eastAsia="zh-CN"/>
          </w:rPr>
          <w:t xml:space="preserve"> the</w:t>
        </w:r>
      </w:ins>
      <w:ins w:id="206" w:author="嶒棚文" w:date="2021-08-28T13:35:30Z">
        <w:r>
          <w:rPr>
            <w:rFonts w:hint="eastAsia" w:ascii="Times New Roman" w:hAnsi="Times New Roman"/>
            <w:color w:val="000099"/>
            <w:szCs w:val="21"/>
          </w:rPr>
          <w:t xml:space="preserve"> </w:t>
        </w:r>
      </w:ins>
      <w:ins w:id="207" w:author="嶒棚文" w:date="2021-08-28T13:35:56Z">
        <w:r>
          <w:rPr>
            <w:rFonts w:hint="eastAsia" w:ascii="Times New Roman" w:hAnsi="Times New Roman"/>
            <w:color w:val="000099"/>
            <w:szCs w:val="21"/>
            <w:lang w:val="en-US" w:eastAsia="zh-CN"/>
          </w:rPr>
          <w:t>M</w:t>
        </w:r>
      </w:ins>
      <w:ins w:id="208" w:author="嶒棚文" w:date="2021-08-28T13:35:30Z">
        <w:r>
          <w:rPr>
            <w:rFonts w:hint="eastAsia" w:ascii="Times New Roman" w:hAnsi="Times New Roman"/>
            <w:color w:val="000099"/>
            <w:szCs w:val="21"/>
          </w:rPr>
          <w:t>IOU,</w:t>
        </w:r>
      </w:ins>
      <w:ins w:id="209" w:author="嶒棚文" w:date="2021-08-28T13:39:20Z">
        <w:r>
          <w:rPr>
            <w:rFonts w:hint="eastAsia" w:ascii="Times New Roman" w:hAnsi="Times New Roman"/>
            <w:color w:val="000099"/>
            <w:szCs w:val="21"/>
            <w:lang w:val="en-US" w:eastAsia="zh-CN"/>
          </w:rPr>
          <w:t xml:space="preserve"> </w:t>
        </w:r>
      </w:ins>
      <w:ins w:id="210" w:author="嶒棚文" w:date="2021-08-28T13:40:04Z">
        <w:r>
          <w:rPr>
            <w:rFonts w:hint="eastAsia" w:ascii="Times New Roman" w:hAnsi="Times New Roman"/>
            <w:color w:val="000099"/>
            <w:szCs w:val="21"/>
            <w:lang w:val="en-US" w:eastAsia="zh-CN"/>
          </w:rPr>
          <w:t>a</w:t>
        </w:r>
      </w:ins>
      <w:ins w:id="211" w:author="嶒棚文" w:date="2021-08-28T13:40:05Z">
        <w:r>
          <w:rPr>
            <w:rFonts w:hint="eastAsia" w:ascii="Times New Roman" w:hAnsi="Times New Roman"/>
            <w:color w:val="000099"/>
            <w:szCs w:val="21"/>
            <w:lang w:val="en-US" w:eastAsia="zh-CN"/>
          </w:rPr>
          <w:t>nd</w:t>
        </w:r>
      </w:ins>
      <w:ins w:id="212" w:author="嶒棚文" w:date="2021-08-28T13:39:52Z">
        <w:r>
          <w:rPr>
            <w:rFonts w:hint="eastAsia" w:ascii="Times New Roman" w:hAnsi="Times New Roman"/>
            <w:color w:val="000099"/>
            <w:szCs w:val="21"/>
            <w:lang w:val="en-US" w:eastAsia="zh-CN"/>
          </w:rPr>
          <w:t xml:space="preserve"> </w:t>
        </w:r>
      </w:ins>
      <w:ins w:id="213" w:author="嶒棚文" w:date="2021-08-28T13:39:47Z">
        <w:r>
          <w:rPr>
            <w:rFonts w:hint="eastAsia" w:ascii="Times New Roman" w:hAnsi="Times New Roman"/>
            <w:color w:val="000099"/>
            <w:szCs w:val="21"/>
            <w:lang w:val="en-US" w:eastAsia="zh-CN"/>
          </w:rPr>
          <w:t>M</w:t>
        </w:r>
      </w:ins>
      <w:ins w:id="214" w:author="嶒棚文" w:date="2021-08-28T13:39:47Z">
        <w:r>
          <w:rPr>
            <w:rFonts w:hint="eastAsia" w:ascii="Times New Roman" w:hAnsi="Times New Roman"/>
            <w:color w:val="000099"/>
            <w:szCs w:val="21"/>
          </w:rPr>
          <w:t>IOU</w:t>
        </w:r>
      </w:ins>
      <w:ins w:id="215" w:author="嶒棚文" w:date="2021-08-28T13:39:24Z">
        <w:r>
          <w:rPr>
            <w:rFonts w:hint="eastAsia" w:ascii="Times New Roman" w:hAnsi="Times New Roman"/>
            <w:color w:val="000099"/>
            <w:szCs w:val="21"/>
            <w:lang w:val="en-US" w:eastAsia="zh-CN"/>
          </w:rPr>
          <w:t xml:space="preserve"> </w:t>
        </w:r>
      </w:ins>
      <w:ins w:id="216" w:author="嶒棚文" w:date="2021-08-28T13:39:18Z">
        <w:r>
          <w:rPr>
            <w:rFonts w:hint="eastAsia" w:ascii="Times New Roman" w:hAnsi="Times New Roman"/>
            <w:color w:val="000099"/>
            <w:szCs w:val="21"/>
          </w:rPr>
          <w:t>has</w:t>
        </w:r>
      </w:ins>
      <w:ins w:id="217" w:author="嶒棚文" w:date="2021-08-28T13:40:28Z">
        <w:r>
          <w:rPr>
            <w:rFonts w:hint="eastAsia" w:ascii="Times New Roman" w:hAnsi="Times New Roman"/>
            <w:color w:val="000099"/>
            <w:szCs w:val="21"/>
            <w:lang w:val="en-US" w:eastAsia="zh-CN"/>
          </w:rPr>
          <w:t xml:space="preserve"> a</w:t>
        </w:r>
      </w:ins>
      <w:ins w:id="218" w:author="嶒棚文" w:date="2021-08-28T13:40:29Z">
        <w:r>
          <w:rPr>
            <w:rFonts w:hint="eastAsia" w:ascii="Times New Roman" w:hAnsi="Times New Roman"/>
            <w:color w:val="000099"/>
            <w:szCs w:val="21"/>
            <w:lang w:val="en-US" w:eastAsia="zh-CN"/>
          </w:rPr>
          <w:t>ls</w:t>
        </w:r>
      </w:ins>
      <w:ins w:id="219" w:author="嶒棚文" w:date="2021-08-28T13:40:30Z">
        <w:r>
          <w:rPr>
            <w:rFonts w:hint="eastAsia" w:ascii="Times New Roman" w:hAnsi="Times New Roman"/>
            <w:color w:val="000099"/>
            <w:szCs w:val="21"/>
            <w:lang w:val="en-US" w:eastAsia="zh-CN"/>
          </w:rPr>
          <w:t>o</w:t>
        </w:r>
      </w:ins>
      <w:ins w:id="220" w:author="嶒棚文" w:date="2021-08-28T13:39:18Z">
        <w:r>
          <w:rPr>
            <w:rFonts w:hint="eastAsia" w:ascii="Times New Roman" w:hAnsi="Times New Roman"/>
            <w:color w:val="000099"/>
            <w:szCs w:val="21"/>
          </w:rPr>
          <w:t xml:space="preserve"> been widely used in the field.</w:t>
        </w:r>
      </w:ins>
      <w:ins w:id="221" w:author="嶒棚文" w:date="2021-08-28T13:39:28Z">
        <w:r>
          <w:rPr>
            <w:rFonts w:hint="eastAsia" w:ascii="Times New Roman" w:hAnsi="Times New Roman"/>
            <w:color w:val="000099"/>
            <w:szCs w:val="21"/>
            <w:lang w:val="en-US" w:eastAsia="zh-CN"/>
          </w:rPr>
          <w:t xml:space="preserve"> </w:t>
        </w:r>
      </w:ins>
      <w:ins w:id="222" w:author="嶒棚文" w:date="2021-08-28T13:35:30Z">
        <w:r>
          <w:rPr>
            <w:rFonts w:hint="eastAsia" w:ascii="Times New Roman" w:hAnsi="Times New Roman"/>
            <w:color w:val="000099"/>
            <w:szCs w:val="21"/>
          </w:rPr>
          <w:t xml:space="preserve">so we quote </w:t>
        </w:r>
      </w:ins>
      <w:ins w:id="223" w:author="嶒棚文" w:date="2021-08-28T13:40:15Z">
        <w:r>
          <w:rPr>
            <w:rFonts w:hint="eastAsia" w:ascii="Times New Roman" w:hAnsi="Times New Roman"/>
            <w:color w:val="000099"/>
            <w:szCs w:val="21"/>
            <w:lang w:val="en-US" w:eastAsia="zh-CN"/>
          </w:rPr>
          <w:t>this</w:t>
        </w:r>
      </w:ins>
      <w:ins w:id="224" w:author="嶒棚文" w:date="2021-08-28T13:35:30Z">
        <w:r>
          <w:rPr>
            <w:rFonts w:hint="eastAsia" w:ascii="Times New Roman" w:hAnsi="Times New Roman"/>
            <w:color w:val="000099"/>
            <w:szCs w:val="21"/>
          </w:rPr>
          <w:t xml:space="preserve"> method.</w:t>
        </w:r>
      </w:ins>
      <w:ins w:id="225" w:author="嶒棚文" w:date="2021-08-28T13:36:07Z">
        <w:r>
          <w:rPr>
            <w:rFonts w:hint="eastAsia" w:ascii="Times New Roman" w:hAnsi="Times New Roman"/>
            <w:color w:val="000099"/>
            <w:szCs w:val="21"/>
            <w:lang w:val="en-US" w:eastAsia="zh-CN"/>
          </w:rPr>
          <w:t xml:space="preserve"> </w:t>
        </w:r>
      </w:ins>
      <w:ins w:id="226" w:author="嶒棚文" w:date="2021-08-28T13:30:02Z">
        <w:r>
          <w:rPr>
            <w:rFonts w:hint="eastAsia" w:ascii="Times New Roman" w:hAnsi="Times New Roman"/>
            <w:color w:val="000099"/>
            <w:szCs w:val="21"/>
            <w:lang w:val="en-US" w:eastAsia="zh-CN"/>
          </w:rPr>
          <w:t>A</w:t>
        </w:r>
      </w:ins>
      <w:ins w:id="227" w:author="嶒棚文" w:date="2021-08-28T13:30:03Z">
        <w:r>
          <w:rPr>
            <w:rFonts w:hint="eastAsia" w:ascii="Times New Roman" w:hAnsi="Times New Roman"/>
            <w:color w:val="000099"/>
            <w:szCs w:val="21"/>
            <w:lang w:val="en-US" w:eastAsia="zh-CN"/>
          </w:rPr>
          <w:t>nd</w:t>
        </w:r>
      </w:ins>
      <w:ins w:id="228" w:author="嶒棚文" w:date="2021-08-28T13:30:04Z">
        <w:r>
          <w:rPr>
            <w:rFonts w:hint="eastAsia" w:ascii="Times New Roman" w:hAnsi="Times New Roman"/>
            <w:color w:val="000099"/>
            <w:szCs w:val="21"/>
            <w:lang w:val="en-US" w:eastAsia="zh-CN"/>
          </w:rPr>
          <w:t xml:space="preserve"> </w:t>
        </w:r>
      </w:ins>
      <w:ins w:id="229" w:author="嶒棚文" w:date="2021-08-28T13:30:05Z">
        <w:r>
          <w:rPr>
            <w:rFonts w:hint="eastAsia" w:ascii="Times New Roman" w:hAnsi="Times New Roman"/>
            <w:color w:val="000099"/>
            <w:szCs w:val="21"/>
            <w:lang w:val="en-US" w:eastAsia="zh-CN"/>
          </w:rPr>
          <w:t>w</w:t>
        </w:r>
      </w:ins>
      <w:r>
        <w:rPr>
          <w:rFonts w:hint="eastAsia" w:ascii="Times New Roman" w:hAnsi="Times New Roman"/>
          <w:color w:val="000099"/>
          <w:szCs w:val="21"/>
        </w:rPr>
        <w:t xml:space="preserve">e have made added </w:t>
      </w:r>
      <w:ins w:id="230" w:author="嶒棚文" w:date="2021-08-23T12:49:18Z">
        <w:r>
          <w:rPr>
            <w:rFonts w:hint="default"/>
            <w:lang w:val="en-US" w:eastAsia="zh-CN"/>
          </w:rPr>
          <w:t>”</w:t>
        </w:r>
      </w:ins>
      <w:ins w:id="231" w:author="嶒棚文" w:date="2021-08-23T12:48:59Z">
        <w:r>
          <w:rPr>
            <w:rFonts w:hint="eastAsia"/>
          </w:rPr>
          <w:t>With reference</w:t>
        </w:r>
      </w:ins>
      <w:ins w:id="232" w:author="嶒棚文" w:date="2021-08-23T12:49:08Z">
        <w:r>
          <w:rPr>
            <w:rFonts w:hint="eastAsia"/>
            <w:lang w:val="en-US" w:eastAsia="zh-CN"/>
          </w:rPr>
          <w:t xml:space="preserve"> </w:t>
        </w:r>
      </w:ins>
      <w:ins w:id="233" w:author="嶒棚文" w:date="2021-08-23T12:49:06Z">
        <w:r>
          <w:rPr>
            <w:rFonts w:hint="eastAsia"/>
            <w:lang w:val="en-US" w:eastAsia="zh-CN"/>
          </w:rPr>
          <w:t>...</w:t>
        </w:r>
      </w:ins>
      <w:ins w:id="234" w:author="嶒棚文" w:date="2021-08-23T12:49:09Z">
        <w:r>
          <w:rPr>
            <w:rFonts w:hint="eastAsia"/>
            <w:lang w:val="en-US" w:eastAsia="zh-CN"/>
          </w:rPr>
          <w:t xml:space="preserve"> </w:t>
        </w:r>
      </w:ins>
      <w:ins w:id="235" w:author="嶒棚文" w:date="2021-08-23T12:48:59Z">
        <w:r>
          <w:rPr>
            <w:rFonts w:hint="eastAsia"/>
          </w:rPr>
          <w:t>image segmentation</w:t>
        </w:r>
      </w:ins>
      <w:ins w:id="236" w:author="嶒棚文" w:date="2021-08-23T12:49:13Z">
        <w:r>
          <w:rPr>
            <w:rFonts w:hint="default"/>
            <w:lang w:val="en-US" w:eastAsia="zh-CN"/>
          </w:rPr>
          <w:t>”</w:t>
        </w:r>
      </w:ins>
      <w:ins w:id="237" w:author="嶒棚文" w:date="2021-08-23T12:49:21Z">
        <w:r>
          <w:rPr>
            <w:rFonts w:hint="eastAsia"/>
            <w:lang w:val="en-US" w:eastAsia="zh-CN"/>
          </w:rPr>
          <w:t xml:space="preserve"> </w:t>
        </w:r>
      </w:ins>
      <w:ins w:id="238" w:author="嶒棚文" w:date="2021-08-23T12:49:23Z">
        <w:r>
          <w:rPr>
            <w:rFonts w:hint="eastAsia"/>
            <w:lang w:val="en-US" w:eastAsia="zh-CN"/>
          </w:rPr>
          <w:t>and</w:t>
        </w:r>
      </w:ins>
      <w:ins w:id="239" w:author="嶒棚文" w:date="2021-08-23T12:49:27Z">
        <w:r>
          <w:rPr>
            <w:rFonts w:hint="eastAsia"/>
            <w:lang w:val="en-US" w:eastAsia="zh-CN"/>
          </w:rPr>
          <w:t xml:space="preserve"> </w:t>
        </w:r>
      </w:ins>
      <w:ins w:id="240" w:author="嶒棚文" w:date="2021-08-23T12:49:49Z">
        <w:r>
          <w:rPr>
            <w:rFonts w:hint="default"/>
            <w:lang w:val="en-US" w:eastAsia="zh-CN"/>
          </w:rPr>
          <w:t>“</w:t>
        </w:r>
      </w:ins>
      <w:ins w:id="241" w:author="嶒棚文" w:date="2021-08-23T12:49:50Z">
        <w:r>
          <w:rPr>
            <w:rFonts w:hint="eastAsia"/>
          </w:rPr>
          <w:t>In actual applications</w:t>
        </w:r>
      </w:ins>
      <w:ins w:id="242" w:author="嶒棚文" w:date="2021-08-23T12:49:52Z">
        <w:r>
          <w:rPr>
            <w:rFonts w:hint="eastAsia"/>
            <w:lang w:val="en-US" w:eastAsia="zh-CN"/>
          </w:rPr>
          <w:t>...</w:t>
        </w:r>
      </w:ins>
      <w:ins w:id="243" w:author="嶒棚文" w:date="2021-08-23T12:50:27Z">
        <w:r>
          <w:rPr>
            <w:rFonts w:hint="eastAsia"/>
          </w:rPr>
          <w:t>we take the calculation of Giga</w:t>
        </w:r>
      </w:ins>
      <w:ins w:id="244" w:author="嶒棚文" w:date="2021-08-23T12:49:50Z">
        <w:r>
          <w:rPr>
            <w:rFonts w:hint="default"/>
            <w:lang w:val="en-US" w:eastAsia="zh-CN"/>
          </w:rPr>
          <w:t>”</w:t>
        </w:r>
      </w:ins>
      <w:ins w:id="245" w:author="嶒棚文" w:date="2021-08-23T12:50:31Z">
        <w:r>
          <w:rPr>
            <w:rFonts w:hint="eastAsia"/>
            <w:lang w:val="en-US" w:eastAsia="zh-CN"/>
          </w:rPr>
          <w:t xml:space="preserve"> </w:t>
        </w:r>
      </w:ins>
      <w:r>
        <w:rPr>
          <w:rFonts w:hint="eastAsia" w:ascii="Times New Roman" w:hAnsi="Times New Roman"/>
          <w:color w:val="000099"/>
          <w:szCs w:val="21"/>
        </w:rPr>
        <w:t>in the 3rd paragraph of Section 4-C according to the comments.</w:t>
      </w:r>
    </w:p>
    <w:p>
      <w:pPr>
        <w:jc w:val="center"/>
        <w:rPr>
          <w:rFonts w:ascii="Times New Roman" w:hAnsi="Times New Roman"/>
          <w:color w:val="000099"/>
          <w:szCs w:val="21"/>
        </w:rPr>
      </w:pPr>
      <w:r>
        <w:drawing>
          <wp:inline distT="0" distB="0" distL="114300" distR="114300">
            <wp:extent cx="2633345" cy="675005"/>
            <wp:effectExtent l="0" t="0" r="1460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2633345" cy="675005"/>
                    </a:xfrm>
                    <a:prstGeom prst="rect">
                      <a:avLst/>
                    </a:prstGeom>
                    <a:noFill/>
                    <a:ln>
                      <a:noFill/>
                    </a:ln>
                  </pic:spPr>
                </pic:pic>
              </a:graphicData>
            </a:graphic>
          </wp:inline>
        </w:drawing>
      </w:r>
    </w:p>
    <w:p>
      <w:pPr>
        <w:numPr>
          <w:ilvl w:val="0"/>
          <w:numId w:val="2"/>
        </w:numPr>
        <w:rPr>
          <w:rFonts w:ascii="Times New Roman" w:hAnsi="Times New Roman" w:eastAsia="宋体" w:cs="Times New Roman"/>
          <w:i/>
          <w:color w:val="000000"/>
          <w:kern w:val="0"/>
          <w:szCs w:val="21"/>
        </w:rPr>
      </w:pPr>
      <w:r>
        <w:rPr>
          <w:rFonts w:hint="eastAsia" w:ascii="Times New Roman" w:hAnsi="Times New Roman" w:eastAsia="宋体" w:cs="Times New Roman"/>
          <w:i/>
          <w:color w:val="000000"/>
          <w:kern w:val="0"/>
          <w:szCs w:val="21"/>
        </w:rPr>
        <w:t>Eqs.7,8: are they corrected? There is a parameter missing in a sigma. “k+1 is the number of classes”, what classes?</w:t>
      </w:r>
    </w:p>
    <w:p>
      <w:pPr>
        <w:rPr>
          <w:rFonts w:ascii="Times New Roman" w:hAnsi="Times New Roman" w:eastAsia="宋体" w:cs="Times New Roman"/>
          <w:i/>
          <w:color w:val="000000"/>
          <w:kern w:val="0"/>
          <w:szCs w:val="21"/>
        </w:rPr>
      </w:pPr>
    </w:p>
    <w:p>
      <w:pPr>
        <w:rPr>
          <w:ins w:id="246" w:author="guanyu0010@outlook.com" w:date="2021-08-18T17:34:00Z"/>
          <w:rFonts w:ascii="Times New Roman" w:hAnsi="Times New Roman"/>
          <w:color w:val="000099"/>
          <w:szCs w:val="21"/>
        </w:rPr>
      </w:pPr>
      <w:ins w:id="247" w:author="嶒棚文" w:date="2021-08-28T13:50:18Z">
        <w:r>
          <w:rPr>
            <w:rFonts w:hint="eastAsia" w:ascii="Times New Roman" w:hAnsi="Times New Roman"/>
            <w:color w:val="000099"/>
            <w:szCs w:val="21"/>
            <w:lang w:val="en-US" w:eastAsia="zh-CN"/>
          </w:rPr>
          <w:t>1</w:t>
        </w:r>
      </w:ins>
      <w:ins w:id="248" w:author="嶒棚文" w:date="2021-08-28T13:50:20Z">
        <w:r>
          <w:rPr>
            <w:rFonts w:hint="eastAsia" w:ascii="Times New Roman" w:hAnsi="Times New Roman"/>
            <w:color w:val="000099"/>
            <w:szCs w:val="21"/>
            <w:lang w:val="en-US" w:eastAsia="zh-CN"/>
          </w:rPr>
          <w:t>、</w:t>
        </w:r>
      </w:ins>
      <w:ins w:id="249" w:author="guanyu0010@outlook.com" w:date="2021-08-18T17:23:00Z">
        <w:commentRangeStart w:id="14"/>
        <w:r>
          <w:rPr>
            <w:rFonts w:ascii="Times New Roman" w:hAnsi="Times New Roman"/>
            <w:color w:val="000099"/>
            <w:szCs w:val="21"/>
          </w:rPr>
          <w:t>Sorry for our careless mistake</w:t>
        </w:r>
      </w:ins>
      <w:ins w:id="250" w:author="嶒棚文" w:date="2021-08-28T13:50:45Z">
        <w:r>
          <w:rPr>
            <w:rFonts w:hint="eastAsia" w:ascii="Times New Roman" w:hAnsi="Times New Roman"/>
            <w:color w:val="000099"/>
            <w:szCs w:val="21"/>
            <w:lang w:val="en-US" w:eastAsia="zh-CN"/>
          </w:rPr>
          <w:t xml:space="preserve"> </w:t>
        </w:r>
      </w:ins>
      <w:ins w:id="251" w:author="嶒棚文" w:date="2021-08-28T13:50:46Z">
        <w:r>
          <w:rPr>
            <w:rFonts w:hint="eastAsia" w:ascii="Times New Roman" w:hAnsi="Times New Roman"/>
            <w:color w:val="000099"/>
            <w:szCs w:val="21"/>
            <w:lang w:val="en-US" w:eastAsia="zh-CN"/>
          </w:rPr>
          <w:t>and we</w:t>
        </w:r>
      </w:ins>
      <w:ins w:id="252" w:author="嶒棚文" w:date="2021-08-28T13:50:47Z">
        <w:r>
          <w:rPr>
            <w:rFonts w:hint="eastAsia" w:ascii="Times New Roman" w:hAnsi="Times New Roman"/>
            <w:color w:val="000099"/>
            <w:szCs w:val="21"/>
            <w:lang w:val="en-US" w:eastAsia="zh-CN"/>
          </w:rPr>
          <w:t xml:space="preserve"> ha</w:t>
        </w:r>
      </w:ins>
      <w:ins w:id="253" w:author="嶒棚文" w:date="2021-08-28T13:50:48Z">
        <w:r>
          <w:rPr>
            <w:rFonts w:hint="eastAsia" w:ascii="Times New Roman" w:hAnsi="Times New Roman"/>
            <w:color w:val="000099"/>
            <w:szCs w:val="21"/>
            <w:lang w:val="en-US" w:eastAsia="zh-CN"/>
          </w:rPr>
          <w:t>ve</w:t>
        </w:r>
      </w:ins>
      <w:ins w:id="254" w:author="嶒棚文" w:date="2021-08-28T13:51:45Z">
        <w:r>
          <w:rPr>
            <w:rFonts w:hint="eastAsia" w:ascii="Times New Roman" w:hAnsi="Times New Roman"/>
            <w:color w:val="000099"/>
            <w:szCs w:val="21"/>
            <w:lang w:val="en-US" w:eastAsia="zh-CN"/>
          </w:rPr>
          <w:t xml:space="preserve"> corrected the equation</w:t>
        </w:r>
      </w:ins>
      <w:ins w:id="255" w:author="guanyu0010@outlook.com" w:date="2021-08-18T17:23:00Z">
        <w:r>
          <w:rPr>
            <w:rFonts w:ascii="Times New Roman" w:hAnsi="Times New Roman"/>
            <w:color w:val="000099"/>
            <w:szCs w:val="21"/>
          </w:rPr>
          <w:t xml:space="preserve">. </w:t>
        </w:r>
      </w:ins>
      <w:ins w:id="256" w:author="guanyu0010@outlook.com" w:date="2021-08-18T17:28:00Z">
        <w:r>
          <w:rPr>
            <w:rFonts w:ascii="Times New Roman" w:hAnsi="Times New Roman"/>
            <w:color w:val="000099"/>
            <w:szCs w:val="21"/>
          </w:rPr>
          <w:t xml:space="preserve">Actually, </w:t>
        </w:r>
      </w:ins>
      <w:ins w:id="257" w:author="guanyu0010@outlook.com" w:date="2021-08-18T17:23:00Z">
        <w:r>
          <w:rPr>
            <w:rFonts w:hint="eastAsia"/>
          </w:rPr>
          <w:t>k</w:t>
        </w:r>
      </w:ins>
      <w:ins w:id="258" w:author="guanyu0010@outlook.com" w:date="2021-08-18T17:24:00Z">
        <w:r>
          <w:rPr>
            <w:rFonts w:hint="eastAsia"/>
          </w:rPr>
          <w:t xml:space="preserve"> is the number of area classes in the labeled data</w:t>
        </w:r>
      </w:ins>
      <w:ins w:id="259" w:author="guanyu0010@outlook.com" w:date="2021-08-18T17:24:00Z">
        <w:r>
          <w:rPr/>
          <w:t xml:space="preserve"> </w:t>
        </w:r>
      </w:ins>
      <w:ins w:id="260" w:author="guanyu0010@outlook.com" w:date="2021-08-18T17:24:00Z">
        <w:r>
          <w:rPr>
            <w:rFonts w:hint="eastAsia"/>
          </w:rPr>
          <w:t>(</w:t>
        </w:r>
      </w:ins>
      <w:ins w:id="261" w:author="guanyu0010@outlook.com" w:date="2021-08-18T17:24:00Z">
        <w:del w:id="262" w:author="嶒棚文" w:date="2021-08-28T13:46:19Z">
          <w:r>
            <w:rPr>
              <w:rFonts w:hint="default"/>
              <w:lang w:val="en-US"/>
            </w:rPr>
            <w:delText xml:space="preserve">excluding </w:delText>
          </w:r>
        </w:del>
      </w:ins>
      <w:ins w:id="263" w:author="嶒棚文" w:date="2021-08-28T13:46:19Z">
        <w:r>
          <w:rPr>
            <w:rFonts w:hint="eastAsia"/>
            <w:lang w:val="en-US" w:eastAsia="zh-CN"/>
          </w:rPr>
          <w:t>+1</w:t>
        </w:r>
      </w:ins>
      <w:ins w:id="264" w:author="嶒棚文" w:date="2021-08-28T13:46:20Z">
        <w:r>
          <w:rPr>
            <w:rFonts w:hint="eastAsia"/>
            <w:lang w:val="en-US" w:eastAsia="zh-CN"/>
          </w:rPr>
          <w:t xml:space="preserve"> </w:t>
        </w:r>
      </w:ins>
      <w:ins w:id="265" w:author="嶒棚文" w:date="2021-08-28T13:46:21Z">
        <w:r>
          <w:rPr>
            <w:rFonts w:hint="eastAsia"/>
            <w:lang w:val="en-US" w:eastAsia="zh-CN"/>
          </w:rPr>
          <w:t>d</w:t>
        </w:r>
      </w:ins>
      <w:ins w:id="266" w:author="嶒棚文" w:date="2021-08-28T13:46:22Z">
        <w:r>
          <w:rPr>
            <w:rFonts w:hint="eastAsia"/>
            <w:lang w:val="en-US" w:eastAsia="zh-CN"/>
          </w:rPr>
          <w:t>enote</w:t>
        </w:r>
      </w:ins>
      <w:ins w:id="267" w:author="嶒棚文" w:date="2021-08-28T13:46:23Z">
        <w:r>
          <w:rPr>
            <w:rFonts w:hint="eastAsia"/>
            <w:lang w:val="en-US" w:eastAsia="zh-CN"/>
          </w:rPr>
          <w:t xml:space="preserve">s </w:t>
        </w:r>
      </w:ins>
      <w:ins w:id="268" w:author="嶒棚文" w:date="2021-08-28T13:46:26Z">
        <w:r>
          <w:rPr>
            <w:rFonts w:hint="eastAsia"/>
            <w:lang w:val="en-US" w:eastAsia="zh-CN"/>
          </w:rPr>
          <w:t>the</w:t>
        </w:r>
      </w:ins>
      <w:ins w:id="269" w:author="嶒棚文" w:date="2021-08-28T13:46:44Z">
        <w:r>
          <w:rPr>
            <w:rFonts w:hint="eastAsia"/>
            <w:lang w:val="en-US" w:eastAsia="zh-CN"/>
          </w:rPr>
          <w:t xml:space="preserve"> </w:t>
        </w:r>
      </w:ins>
      <w:ins w:id="270" w:author="嶒棚文" w:date="2021-08-28T13:46:31Z">
        <w:r>
          <w:rPr>
            <w:rFonts w:hint="eastAsia"/>
            <w:lang w:val="en-US" w:eastAsia="zh-CN"/>
          </w:rPr>
          <w:t>c</w:t>
        </w:r>
      </w:ins>
      <w:ins w:id="271" w:author="嶒棚文" w:date="2021-08-28T13:46:33Z">
        <w:r>
          <w:rPr>
            <w:rFonts w:hint="eastAsia"/>
            <w:lang w:val="en-US" w:eastAsia="zh-CN"/>
          </w:rPr>
          <w:t>lass</w:t>
        </w:r>
      </w:ins>
      <w:ins w:id="272" w:author="嶒棚文" w:date="2021-08-28T13:46:34Z">
        <w:r>
          <w:rPr>
            <w:rFonts w:hint="eastAsia"/>
            <w:lang w:val="en-US" w:eastAsia="zh-CN"/>
          </w:rPr>
          <w:t xml:space="preserve"> of </w:t>
        </w:r>
      </w:ins>
      <w:ins w:id="273" w:author="guanyu0010@outlook.com" w:date="2021-08-18T17:24:00Z">
        <w:r>
          <w:rPr>
            <w:rFonts w:hint="eastAsia"/>
          </w:rPr>
          <w:t>background</w:t>
        </w:r>
      </w:ins>
      <w:ins w:id="274" w:author="嶒棚文" w:date="2021-08-28T13:47:08Z">
        <w:r>
          <w:rPr>
            <w:rFonts w:hint="eastAsia"/>
            <w:lang w:val="en-US" w:eastAsia="zh-CN"/>
          </w:rPr>
          <w:t xml:space="preserve"> </w:t>
        </w:r>
      </w:ins>
      <w:ins w:id="275" w:author="嶒棚文" w:date="2021-08-28T13:47:09Z">
        <w:r>
          <w:rPr>
            <w:rFonts w:hint="eastAsia"/>
            <w:lang w:val="en-US" w:eastAsia="zh-CN"/>
          </w:rPr>
          <w:t>addi</w:t>
        </w:r>
      </w:ins>
      <w:ins w:id="276" w:author="嶒棚文" w:date="2021-08-28T13:47:10Z">
        <w:r>
          <w:rPr>
            <w:rFonts w:hint="eastAsia"/>
            <w:lang w:val="en-US" w:eastAsia="zh-CN"/>
          </w:rPr>
          <w:t>tio</w:t>
        </w:r>
      </w:ins>
      <w:ins w:id="277" w:author="嶒棚文" w:date="2021-08-28T13:47:11Z">
        <w:r>
          <w:rPr>
            <w:rFonts w:hint="eastAsia"/>
            <w:lang w:val="en-US" w:eastAsia="zh-CN"/>
          </w:rPr>
          <w:t>n</w:t>
        </w:r>
      </w:ins>
      <w:ins w:id="278" w:author="嶒棚文" w:date="2021-08-28T13:47:12Z">
        <w:r>
          <w:rPr>
            <w:rFonts w:hint="eastAsia"/>
            <w:lang w:val="en-US" w:eastAsia="zh-CN"/>
          </w:rPr>
          <w:t>a</w:t>
        </w:r>
      </w:ins>
      <w:ins w:id="279" w:author="嶒棚文" w:date="2021-08-28T13:47:13Z">
        <w:r>
          <w:rPr>
            <w:rFonts w:hint="eastAsia"/>
            <w:lang w:val="en-US" w:eastAsia="zh-CN"/>
          </w:rPr>
          <w:t>lly</w:t>
        </w:r>
      </w:ins>
      <w:ins w:id="280" w:author="guanyu0010@outlook.com" w:date="2021-08-18T17:24:00Z">
        <w:r>
          <w:rPr>
            <w:rFonts w:hint="eastAsia"/>
          </w:rPr>
          <w:t>)</w:t>
        </w:r>
      </w:ins>
      <w:ins w:id="281" w:author="guanyu0010@outlook.com" w:date="2021-08-18T17:28:00Z">
        <w:r>
          <w:rPr/>
          <w:t>,</w:t>
        </w:r>
      </w:ins>
      <w:ins w:id="282" w:author="guanyu0010@outlook.com" w:date="2021-08-18T17:22:00Z">
        <w:r>
          <w:rPr>
            <w:rFonts w:ascii="Times New Roman" w:hAnsi="Times New Roman"/>
            <w:color w:val="000099"/>
            <w:szCs w:val="21"/>
          </w:rPr>
          <w:t xml:space="preserve"> </w:t>
        </w:r>
      </w:ins>
      <w:ins w:id="283" w:author="guanyu0010@outlook.com" w:date="2021-08-18T17:25:00Z">
        <w:r>
          <w:rPr>
            <w:rFonts w:hint="eastAsia" w:ascii="Times New Roman" w:hAnsi="Times New Roman"/>
            <w:color w:val="000099"/>
            <w:szCs w:val="21"/>
          </w:rPr>
          <w:t>and</w:t>
        </w:r>
      </w:ins>
      <w:ins w:id="284" w:author="guanyu0010@outlook.com" w:date="2021-08-18T17:25:00Z">
        <w:r>
          <w:rPr>
            <w:rFonts w:ascii="Times New Roman" w:hAnsi="Times New Roman"/>
            <w:color w:val="000099"/>
            <w:szCs w:val="21"/>
          </w:rPr>
          <w:t xml:space="preserve"> </w:t>
        </w:r>
      </w:ins>
      <w:ins w:id="285" w:author="guanyu0010@outlook.com" w:date="2021-08-18T17:25:00Z">
        <w:r>
          <w:rPr>
            <w:rFonts w:hint="eastAsia" w:ascii="Times New Roman" w:hAnsi="Times New Roman"/>
            <w:color w:val="000099"/>
            <w:szCs w:val="21"/>
          </w:rPr>
          <w:t>we</w:t>
        </w:r>
      </w:ins>
      <w:ins w:id="286" w:author="guanyu0010@outlook.com" w:date="2021-08-18T17:25:00Z">
        <w:r>
          <w:rPr>
            <w:rFonts w:ascii="Times New Roman" w:hAnsi="Times New Roman"/>
            <w:color w:val="000099"/>
            <w:szCs w:val="21"/>
          </w:rPr>
          <w:t xml:space="preserve"> have </w:t>
        </w:r>
      </w:ins>
      <w:ins w:id="287" w:author="guanyu0010@outlook.com" w:date="2021-08-18T17:33:00Z">
        <w:r>
          <w:rPr>
            <w:rFonts w:hint="eastAsia" w:ascii="Times New Roman" w:hAnsi="Times New Roman"/>
            <w:color w:val="000099"/>
            <w:szCs w:val="21"/>
          </w:rPr>
          <w:t>amend</w:t>
        </w:r>
      </w:ins>
      <w:ins w:id="288" w:author="guanyu0010@outlook.com" w:date="2021-08-18T17:33:00Z">
        <w:r>
          <w:rPr>
            <w:rFonts w:ascii="Times New Roman" w:hAnsi="Times New Roman"/>
            <w:color w:val="000099"/>
            <w:szCs w:val="21"/>
          </w:rPr>
          <w:t xml:space="preserve">ed </w:t>
        </w:r>
      </w:ins>
      <w:ins w:id="289" w:author="guanyu0010@outlook.com" w:date="2021-08-18T17:33:00Z">
        <w:r>
          <w:rPr>
            <w:rFonts w:hint="eastAsia" w:ascii="Times New Roman" w:hAnsi="Times New Roman"/>
            <w:color w:val="000099"/>
            <w:szCs w:val="21"/>
          </w:rPr>
          <w:t>our</w:t>
        </w:r>
      </w:ins>
      <w:ins w:id="290" w:author="guanyu0010@outlook.com" w:date="2021-08-18T17:33:00Z">
        <w:r>
          <w:rPr>
            <w:rFonts w:ascii="Times New Roman" w:hAnsi="Times New Roman"/>
            <w:color w:val="000099"/>
            <w:szCs w:val="21"/>
          </w:rPr>
          <w:t xml:space="preserve"> </w:t>
        </w:r>
      </w:ins>
      <w:ins w:id="291" w:author="guanyu0010@outlook.com" w:date="2021-08-18T17:34:00Z">
        <w:r>
          <w:rPr>
            <w:rFonts w:ascii="Times New Roman" w:hAnsi="Times New Roman"/>
            <w:color w:val="000099"/>
            <w:szCs w:val="21"/>
          </w:rPr>
          <w:t>statement</w:t>
        </w:r>
      </w:ins>
      <w:ins w:id="292" w:author="guanyu0010@outlook.com" w:date="2021-08-18T17:33:00Z">
        <w:r>
          <w:rPr>
            <w:rFonts w:ascii="Times New Roman" w:hAnsi="Times New Roman"/>
            <w:color w:val="000099"/>
            <w:szCs w:val="21"/>
          </w:rPr>
          <w:t xml:space="preserve">. </w:t>
        </w:r>
      </w:ins>
    </w:p>
    <w:p>
      <w:pPr>
        <w:rPr>
          <w:rFonts w:ascii="Times New Roman" w:hAnsi="Times New Roman"/>
          <w:color w:val="000099"/>
          <w:szCs w:val="21"/>
        </w:rPr>
      </w:pPr>
      <w:ins w:id="293" w:author="嶒棚文" w:date="2021-08-28T13:50:23Z">
        <w:r>
          <w:rPr>
            <w:rFonts w:hint="eastAsia" w:ascii="Times New Roman" w:hAnsi="Times New Roman"/>
            <w:color w:val="000099"/>
            <w:szCs w:val="21"/>
            <w:lang w:val="en-US" w:eastAsia="zh-CN"/>
          </w:rPr>
          <w:t>2</w:t>
        </w:r>
      </w:ins>
      <w:ins w:id="294" w:author="嶒棚文" w:date="2021-08-28T13:50:24Z">
        <w:r>
          <w:rPr>
            <w:rFonts w:hint="eastAsia" w:ascii="Times New Roman" w:hAnsi="Times New Roman"/>
            <w:color w:val="000099"/>
            <w:szCs w:val="21"/>
            <w:lang w:val="en-US" w:eastAsia="zh-CN"/>
          </w:rPr>
          <w:t>、</w:t>
        </w:r>
      </w:ins>
      <w:r>
        <w:rPr>
          <w:rFonts w:hint="eastAsia" w:ascii="Times New Roman" w:hAnsi="Times New Roman"/>
          <w:color w:val="000099"/>
          <w:szCs w:val="21"/>
        </w:rPr>
        <w:t>We are very sorry for your incomprehension due to our negligence. We have made correction according to the comments, and the classes is the number of the divided areas</w:t>
      </w:r>
      <w:ins w:id="295" w:author="guanyu0010@outlook.com" w:date="2021-08-18T17:36:00Z">
        <w:r>
          <w:rPr>
            <w:rFonts w:ascii="Times New Roman" w:hAnsi="Times New Roman"/>
            <w:color w:val="000099"/>
            <w:szCs w:val="21"/>
          </w:rPr>
          <w:t xml:space="preserve"> </w:t>
        </w:r>
      </w:ins>
      <w:r>
        <w:rPr>
          <w:rFonts w:hint="eastAsia" w:ascii="Times New Roman" w:hAnsi="Times New Roman"/>
          <w:color w:val="000099"/>
          <w:szCs w:val="21"/>
        </w:rPr>
        <w:t>(</w:t>
      </w:r>
      <w:r>
        <w:rPr>
          <w:rFonts w:ascii="Times New Roman" w:hAnsi="Times New Roman"/>
          <w:color w:val="000099"/>
          <w:szCs w:val="21"/>
        </w:rPr>
        <w:t>“</w:t>
      </w:r>
      <w:r>
        <w:rPr>
          <w:rFonts w:hint="eastAsia" w:ascii="Times New Roman" w:hAnsi="Times New Roman"/>
          <w:color w:val="000099"/>
          <w:szCs w:val="21"/>
        </w:rPr>
        <w:t>Organs, diseased areas</w:t>
      </w:r>
      <w:r>
        <w:rPr>
          <w:rFonts w:ascii="Times New Roman" w:hAnsi="Times New Roman"/>
          <w:color w:val="000099"/>
          <w:szCs w:val="21"/>
        </w:rPr>
        <w:t>”</w:t>
      </w:r>
      <w:r>
        <w:rPr>
          <w:rFonts w:hint="eastAsia" w:ascii="Times New Roman" w:hAnsi="Times New Roman"/>
          <w:color w:val="000099"/>
          <w:szCs w:val="21"/>
        </w:rPr>
        <w:t>+</w:t>
      </w:r>
      <w:r>
        <w:rPr>
          <w:rFonts w:ascii="Times New Roman" w:hAnsi="Times New Roman"/>
          <w:color w:val="000099"/>
          <w:szCs w:val="21"/>
        </w:rPr>
        <w:t>”</w:t>
      </w:r>
      <w:r>
        <w:rPr>
          <w:rFonts w:hint="eastAsia" w:ascii="Times New Roman" w:hAnsi="Times New Roman"/>
          <w:color w:val="000099"/>
          <w:szCs w:val="21"/>
        </w:rPr>
        <w:t>background</w:t>
      </w:r>
      <w:r>
        <w:rPr>
          <w:rFonts w:ascii="Times New Roman" w:hAnsi="Times New Roman"/>
          <w:color w:val="000099"/>
          <w:szCs w:val="21"/>
        </w:rPr>
        <w:t xml:space="preserve">” </w:t>
      </w:r>
      <w:r>
        <w:rPr>
          <w:rFonts w:hint="eastAsia" w:ascii="Times New Roman" w:hAnsi="Times New Roman"/>
          <w:color w:val="000099"/>
          <w:szCs w:val="21"/>
        </w:rPr>
        <w:t>)</w:t>
      </w:r>
      <w:commentRangeEnd w:id="14"/>
      <w:r>
        <w:rPr>
          <w:rStyle w:val="8"/>
        </w:rPr>
        <w:commentReference w:id="14"/>
      </w:r>
    </w:p>
    <w:p>
      <w:pPr>
        <w:rPr>
          <w:rFonts w:ascii="Times New Roman" w:hAnsi="Times New Roman"/>
          <w:color w:val="000099"/>
          <w:szCs w:val="21"/>
        </w:rPr>
      </w:pPr>
    </w:p>
    <w:p>
      <w:pPr>
        <w:numPr>
          <w:ilvl w:val="0"/>
          <w:numId w:val="2"/>
        </w:numPr>
        <w:rPr>
          <w:rFonts w:ascii="Times New Roman" w:hAnsi="Times New Roman" w:eastAsia="宋体" w:cs="Times New Roman"/>
          <w:i/>
          <w:color w:val="000000"/>
          <w:kern w:val="0"/>
          <w:szCs w:val="21"/>
        </w:rPr>
      </w:pPr>
      <w:commentRangeStart w:id="15"/>
      <w:r>
        <w:rPr>
          <w:rFonts w:hint="eastAsia" w:ascii="Times New Roman" w:hAnsi="Times New Roman" w:eastAsia="宋体" w:cs="Times New Roman"/>
          <w:i/>
          <w:color w:val="000000"/>
          <w:kern w:val="0"/>
          <w:szCs w:val="21"/>
        </w:rPr>
        <w:t>Results: check the capitalization of the name of the subsections. The phrase “Relatively speaking, the attention model that goes through the channel domain first and then the spatial domain has the best effect.” demonstrate a quite simple idea, but it is really hard to understand.</w:t>
      </w:r>
      <w:commentRangeEnd w:id="15"/>
      <w:r>
        <w:rPr>
          <w:rStyle w:val="8"/>
        </w:rPr>
        <w:commentReference w:id="15"/>
      </w:r>
    </w:p>
    <w:p>
      <w:pPr>
        <w:rPr>
          <w:rFonts w:ascii="Times New Roman" w:hAnsi="Times New Roman" w:eastAsia="宋体" w:cs="Times New Roman"/>
          <w:i/>
          <w:color w:val="000000"/>
          <w:kern w:val="0"/>
          <w:szCs w:val="21"/>
        </w:rPr>
      </w:pPr>
    </w:p>
    <w:p>
      <w:pPr>
        <w:rPr>
          <w:rFonts w:ascii="Times New Roman" w:hAnsi="Times New Roman"/>
          <w:color w:val="000099"/>
          <w:szCs w:val="21"/>
        </w:rPr>
      </w:pPr>
      <w:r>
        <w:rPr>
          <w:rFonts w:hint="eastAsia" w:ascii="Times New Roman" w:hAnsi="Times New Roman"/>
          <w:color w:val="000099"/>
          <w:szCs w:val="21"/>
        </w:rPr>
        <w:t>We are very sorry that we can't give you a causality on this issue. However the creator of CBAM just give an empirical relationship, they only used experiment to surface a result.</w:t>
      </w:r>
      <w:r>
        <w:rPr>
          <w:rFonts w:ascii="Times New Roman" w:hAnsi="Times New Roman"/>
          <w:color w:val="000099"/>
          <w:szCs w:val="21"/>
        </w:rPr>
        <w:t xml:space="preserve"> </w:t>
      </w:r>
      <w:r>
        <w:rPr>
          <w:rFonts w:hint="eastAsia" w:ascii="Times New Roman" w:hAnsi="Times New Roman"/>
          <w:color w:val="000099"/>
          <w:szCs w:val="21"/>
        </w:rPr>
        <w:t xml:space="preserve">From a spatial viewpoint, the </w:t>
      </w:r>
      <w:r>
        <w:rPr>
          <w:rFonts w:ascii="Times New Roman" w:hAnsi="Times New Roman"/>
          <w:color w:val="000099"/>
          <w:szCs w:val="21"/>
        </w:rPr>
        <w:t>channel</w:t>
      </w:r>
      <w:r>
        <w:rPr>
          <w:rFonts w:hint="eastAsia" w:ascii="Times New Roman" w:hAnsi="Times New Roman"/>
          <w:color w:val="000099"/>
          <w:szCs w:val="21"/>
        </w:rPr>
        <w:t xml:space="preserve"> </w:t>
      </w:r>
      <w:r>
        <w:rPr>
          <w:rFonts w:ascii="Times New Roman" w:hAnsi="Times New Roman"/>
          <w:color w:val="000099"/>
          <w:szCs w:val="21"/>
        </w:rPr>
        <w:t>attention</w:t>
      </w:r>
      <w:r>
        <w:rPr>
          <w:rFonts w:hint="eastAsia" w:ascii="Times New Roman" w:hAnsi="Times New Roman"/>
          <w:color w:val="000099"/>
          <w:szCs w:val="21"/>
        </w:rPr>
        <w:t xml:space="preserve"> </w:t>
      </w:r>
      <w:r>
        <w:rPr>
          <w:rFonts w:ascii="Times New Roman" w:hAnsi="Times New Roman"/>
          <w:color w:val="000099"/>
          <w:szCs w:val="21"/>
        </w:rPr>
        <w:t>is</w:t>
      </w:r>
      <w:r>
        <w:rPr>
          <w:rFonts w:hint="eastAsia" w:ascii="Times New Roman" w:hAnsi="Times New Roman"/>
          <w:color w:val="000099"/>
          <w:szCs w:val="21"/>
        </w:rPr>
        <w:t xml:space="preserve"> </w:t>
      </w:r>
      <w:r>
        <w:rPr>
          <w:rFonts w:ascii="Times New Roman" w:hAnsi="Times New Roman"/>
          <w:color w:val="000099"/>
          <w:szCs w:val="21"/>
        </w:rPr>
        <w:t>globally</w:t>
      </w:r>
      <w:r>
        <w:rPr>
          <w:rFonts w:hint="eastAsia" w:ascii="Times New Roman" w:hAnsi="Times New Roman"/>
          <w:color w:val="000099"/>
          <w:szCs w:val="21"/>
        </w:rPr>
        <w:t xml:space="preserve"> </w:t>
      </w:r>
      <w:r>
        <w:rPr>
          <w:rFonts w:ascii="Times New Roman" w:hAnsi="Times New Roman"/>
          <w:color w:val="000099"/>
          <w:szCs w:val="21"/>
        </w:rPr>
        <w:t>applied,</w:t>
      </w:r>
      <w:r>
        <w:rPr>
          <w:rFonts w:hint="eastAsia" w:ascii="Times New Roman" w:hAnsi="Times New Roman"/>
          <w:color w:val="000099"/>
          <w:szCs w:val="21"/>
        </w:rPr>
        <w:t xml:space="preserve"> </w:t>
      </w:r>
      <w:r>
        <w:rPr>
          <w:rFonts w:ascii="Times New Roman" w:hAnsi="Times New Roman"/>
          <w:color w:val="000099"/>
          <w:szCs w:val="21"/>
        </w:rPr>
        <w:t>while</w:t>
      </w:r>
      <w:r>
        <w:rPr>
          <w:rFonts w:hint="eastAsia" w:ascii="Times New Roman" w:hAnsi="Times New Roman"/>
          <w:color w:val="000099"/>
          <w:szCs w:val="21"/>
        </w:rPr>
        <w:t xml:space="preserve"> </w:t>
      </w:r>
      <w:r>
        <w:rPr>
          <w:rFonts w:ascii="Times New Roman" w:hAnsi="Times New Roman"/>
          <w:color w:val="000099"/>
          <w:szCs w:val="21"/>
        </w:rPr>
        <w:t>the</w:t>
      </w:r>
      <w:r>
        <w:rPr>
          <w:rFonts w:hint="eastAsia" w:ascii="Times New Roman" w:hAnsi="Times New Roman"/>
          <w:color w:val="000099"/>
          <w:szCs w:val="21"/>
        </w:rPr>
        <w:t xml:space="preserve"> </w:t>
      </w:r>
      <w:r>
        <w:rPr>
          <w:rFonts w:ascii="Times New Roman" w:hAnsi="Times New Roman"/>
          <w:color w:val="000099"/>
          <w:szCs w:val="21"/>
        </w:rPr>
        <w:t>spatial</w:t>
      </w:r>
      <w:r>
        <w:rPr>
          <w:rFonts w:hint="eastAsia" w:ascii="Times New Roman" w:hAnsi="Times New Roman"/>
          <w:color w:val="000099"/>
          <w:szCs w:val="21"/>
        </w:rPr>
        <w:t xml:space="preserve"> </w:t>
      </w:r>
      <w:r>
        <w:rPr>
          <w:rFonts w:ascii="Times New Roman" w:hAnsi="Times New Roman"/>
          <w:color w:val="000099"/>
          <w:szCs w:val="21"/>
        </w:rPr>
        <w:t>attention</w:t>
      </w:r>
      <w:r>
        <w:rPr>
          <w:rFonts w:hint="eastAsia" w:ascii="Times New Roman" w:hAnsi="Times New Roman"/>
          <w:color w:val="000099"/>
          <w:szCs w:val="21"/>
        </w:rPr>
        <w:t xml:space="preserve"> </w:t>
      </w:r>
      <w:r>
        <w:rPr>
          <w:rFonts w:ascii="Times New Roman" w:hAnsi="Times New Roman"/>
          <w:color w:val="000099"/>
          <w:szCs w:val="21"/>
        </w:rPr>
        <w:t>works</w:t>
      </w:r>
      <w:r>
        <w:rPr>
          <w:rFonts w:hint="eastAsia" w:ascii="Times New Roman" w:hAnsi="Times New Roman"/>
          <w:color w:val="000099"/>
          <w:szCs w:val="21"/>
        </w:rPr>
        <w:t xml:space="preserve"> </w:t>
      </w:r>
      <w:r>
        <w:rPr>
          <w:rFonts w:ascii="Times New Roman" w:hAnsi="Times New Roman"/>
          <w:color w:val="000099"/>
          <w:szCs w:val="21"/>
        </w:rPr>
        <w:t>loc</w:t>
      </w:r>
      <w:r>
        <w:rPr>
          <w:rFonts w:hint="eastAsia" w:ascii="Times New Roman" w:hAnsi="Times New Roman"/>
          <w:color w:val="000099"/>
          <w:szCs w:val="21"/>
        </w:rPr>
        <w:t>a</w:t>
      </w:r>
      <w:r>
        <w:rPr>
          <w:rFonts w:ascii="Times New Roman" w:hAnsi="Times New Roman"/>
          <w:color w:val="000099"/>
          <w:szCs w:val="21"/>
        </w:rPr>
        <w:t>lly</w:t>
      </w:r>
      <w:r>
        <w:rPr>
          <w:rFonts w:hint="eastAsia" w:ascii="Times New Roman" w:hAnsi="Times New Roman"/>
          <w:color w:val="000099"/>
          <w:szCs w:val="21"/>
        </w:rPr>
        <w:t>, the might guess is that use channel attention firstly can obtain more accurate parameters.</w:t>
      </w:r>
    </w:p>
    <w:p>
      <w:pPr>
        <w:rPr>
          <w:rFonts w:ascii="Times New Roman" w:hAnsi="Times New Roman"/>
          <w:color w:val="000099"/>
          <w:szCs w:val="21"/>
        </w:rPr>
      </w:pPr>
    </w:p>
    <w:p>
      <w:pPr>
        <w:numPr>
          <w:ilvl w:val="0"/>
          <w:numId w:val="2"/>
        </w:numPr>
        <w:rPr>
          <w:rFonts w:ascii="Times New Roman" w:hAnsi="Times New Roman" w:eastAsia="宋体" w:cs="Times New Roman"/>
          <w:i/>
          <w:color w:val="000000"/>
          <w:kern w:val="0"/>
          <w:szCs w:val="21"/>
        </w:rPr>
      </w:pPr>
      <w:r>
        <w:rPr>
          <w:rFonts w:hint="eastAsia" w:ascii="Times New Roman" w:hAnsi="Times New Roman" w:eastAsia="宋体" w:cs="Times New Roman"/>
          <w:i/>
          <w:color w:val="000000"/>
          <w:kern w:val="0"/>
          <w:szCs w:val="21"/>
        </w:rPr>
        <w:t xml:space="preserve">Table2: it does not seem fair to compare one attention unit with the whole </w:t>
      </w:r>
      <w:commentRangeStart w:id="16"/>
      <w:r>
        <w:rPr>
          <w:rFonts w:hint="eastAsia" w:ascii="Times New Roman" w:hAnsi="Times New Roman" w:eastAsia="宋体" w:cs="Times New Roman"/>
          <w:i/>
          <w:color w:val="000000"/>
          <w:kern w:val="0"/>
          <w:szCs w:val="21"/>
        </w:rPr>
        <w:t>ResNet50</w:t>
      </w:r>
      <w:commentRangeEnd w:id="16"/>
      <w:r>
        <w:rPr>
          <w:rStyle w:val="8"/>
        </w:rPr>
        <w:commentReference w:id="16"/>
      </w:r>
      <w:r>
        <w:rPr>
          <w:rFonts w:hint="eastAsia" w:ascii="Times New Roman" w:hAnsi="Times New Roman" w:eastAsia="宋体" w:cs="Times New Roman"/>
          <w:i/>
          <w:color w:val="000000"/>
          <w:kern w:val="0"/>
          <w:szCs w:val="21"/>
        </w:rPr>
        <w:t>.</w:t>
      </w:r>
    </w:p>
    <w:p>
      <w:pPr>
        <w:rPr>
          <w:rFonts w:ascii="Times New Roman" w:hAnsi="Times New Roman" w:eastAsia="宋体" w:cs="Times New Roman"/>
          <w:i/>
          <w:color w:val="000000"/>
          <w:kern w:val="0"/>
          <w:szCs w:val="21"/>
        </w:rPr>
      </w:pPr>
    </w:p>
    <w:p>
      <w:pPr>
        <w:rPr>
          <w:rFonts w:hint="default" w:ascii="Times New Roman" w:hAnsi="Times New Roman" w:eastAsiaTheme="minorEastAsia"/>
          <w:color w:val="000099"/>
          <w:szCs w:val="21"/>
          <w:lang w:val="en-US" w:eastAsia="zh-CN"/>
        </w:rPr>
      </w:pPr>
      <w:r>
        <w:rPr>
          <w:rFonts w:hint="eastAsia" w:ascii="Times New Roman" w:hAnsi="Times New Roman"/>
          <w:color w:val="000099"/>
          <w:szCs w:val="21"/>
        </w:rPr>
        <w:t>We very much agree with your point of view. It is indeed unfair to compare the attention module with the complete network structure ResNet, we also thought about this issue before submitting the paper, which forced us to take five decimal places. However, our original intention is to exchange the smallest possible price for a larger improvement, which is also the meaning of this part of the content. Therefore, we wish a reservation of this comparison.</w:t>
      </w:r>
      <w:ins w:id="296" w:author="嶒棚文" w:date="2021-08-28T14:42:46Z">
        <w:r>
          <w:rPr>
            <w:rFonts w:hint="eastAsia" w:ascii="Times New Roman" w:hAnsi="Times New Roman" w:eastAsiaTheme="minorEastAsia" w:cstheme="minorBidi"/>
            <w:i w:val="0"/>
            <w:iCs w:val="0"/>
            <w:caps w:val="0"/>
            <w:color w:val="000099"/>
            <w:spacing w:val="0"/>
            <w:sz w:val="21"/>
            <w:szCs w:val="21"/>
            <w:shd w:val="clear"/>
            <w:rPrChange w:id="297" w:author="嶒棚文" w:date="2021-08-28T14:42:50Z">
              <w:rPr>
                <w:rFonts w:ascii="Helvetica" w:hAnsi="Helvetica" w:eastAsia="Helvetica" w:cs="Helvetica"/>
                <w:i w:val="0"/>
                <w:iCs w:val="0"/>
                <w:caps w:val="0"/>
                <w:color w:val="000000"/>
                <w:spacing w:val="0"/>
                <w:sz w:val="36"/>
                <w:szCs w:val="36"/>
                <w:shd w:val="clear" w:fill="D2E3FC"/>
              </w:rPr>
            </w:rPrChange>
          </w:rPr>
          <w:t xml:space="preserve">In addition, we have added experiments on DANet and Deeplabv3 on this indicator, and added </w:t>
        </w:r>
      </w:ins>
      <w:ins w:id="299" w:author="嶒棚文" w:date="2021-08-28T14:42:56Z">
        <w:r>
          <w:rPr>
            <w:rFonts w:hint="default" w:ascii="Times New Roman" w:hAnsi="Times New Roman" w:cstheme="minorBidi"/>
            <w:i w:val="0"/>
            <w:iCs w:val="0"/>
            <w:caps w:val="0"/>
            <w:color w:val="000099"/>
            <w:spacing w:val="0"/>
            <w:sz w:val="21"/>
            <w:szCs w:val="21"/>
            <w:shd w:val="clear"/>
            <w:lang w:val="en-US" w:eastAsia="zh-CN"/>
          </w:rPr>
          <w:t>“</w:t>
        </w:r>
      </w:ins>
      <w:ins w:id="300" w:author="嶒棚文" w:date="2021-08-28T14:43:39Z">
        <w:r>
          <w:rPr>
            <w:rFonts w:hint="eastAsia" w:cstheme="minorBidi"/>
            <w:i w:val="0"/>
            <w:iCs w:val="0"/>
            <w:caps w:val="0"/>
            <w:spacing w:val="0"/>
            <w:sz w:val="21"/>
            <w:szCs w:val="24"/>
            <w:shd w:val="clear"/>
            <w:lang w:val="en-US" w:eastAsia="zh-CN"/>
          </w:rPr>
          <w:t>...</w:t>
        </w:r>
      </w:ins>
      <w:ins w:id="301" w:author="嶒棚文" w:date="2021-08-28T14:43:18Z">
        <w:r>
          <w:rPr>
            <w:rFonts w:hint="eastAsia" w:asciiTheme="minorHAnsi" w:hAnsiTheme="minorHAnsi" w:eastAsiaTheme="minorEastAsia" w:cstheme="minorBidi"/>
            <w:i w:val="0"/>
            <w:iCs w:val="0"/>
            <w:caps w:val="0"/>
            <w:spacing w:val="0"/>
            <w:sz w:val="21"/>
            <w:szCs w:val="24"/>
            <w:shd w:val="clear"/>
          </w:rPr>
          <w:t>as shown in Table 2, A-PSPNet increases the amount of network parameters by about 1.13% and the amount of calculation by 0.01% compared with PSPNet</w:t>
        </w:r>
      </w:ins>
      <w:ins w:id="302" w:author="嶒棚文" w:date="2021-08-28T14:43:43Z">
        <w:r>
          <w:rPr>
            <w:rFonts w:hint="eastAsia" w:cstheme="minorBidi"/>
            <w:i w:val="0"/>
            <w:iCs w:val="0"/>
            <w:caps w:val="0"/>
            <w:spacing w:val="0"/>
            <w:sz w:val="21"/>
            <w:szCs w:val="24"/>
            <w:shd w:val="clear"/>
            <w:lang w:val="en-US" w:eastAsia="zh-CN"/>
          </w:rPr>
          <w:t>...</w:t>
        </w:r>
      </w:ins>
      <w:ins w:id="303" w:author="嶒棚文" w:date="2021-08-28T14:42:56Z">
        <w:r>
          <w:rPr>
            <w:rFonts w:hint="default" w:ascii="Times New Roman" w:hAnsi="Times New Roman" w:cstheme="minorBidi"/>
            <w:i w:val="0"/>
            <w:iCs w:val="0"/>
            <w:caps w:val="0"/>
            <w:color w:val="000099"/>
            <w:spacing w:val="0"/>
            <w:sz w:val="21"/>
            <w:szCs w:val="21"/>
            <w:shd w:val="clear"/>
            <w:lang w:val="en-US" w:eastAsia="zh-CN"/>
          </w:rPr>
          <w:t>”</w:t>
        </w:r>
      </w:ins>
      <w:ins w:id="304" w:author="嶒棚文" w:date="2021-08-28T14:46:38Z">
        <w:r>
          <w:rPr>
            <w:rFonts w:hint="eastAsia" w:ascii="Times New Roman" w:hAnsi="Times New Roman" w:cstheme="minorBidi"/>
            <w:i w:val="0"/>
            <w:iCs w:val="0"/>
            <w:caps w:val="0"/>
            <w:color w:val="000099"/>
            <w:spacing w:val="0"/>
            <w:sz w:val="21"/>
            <w:szCs w:val="21"/>
            <w:shd w:val="clear"/>
            <w:lang w:val="en-US" w:eastAsia="zh-CN"/>
          </w:rPr>
          <w:t xml:space="preserve"> </w:t>
        </w:r>
      </w:ins>
      <w:ins w:id="305" w:author="嶒棚文" w:date="2021-08-28T14:43:47Z">
        <w:r>
          <w:rPr>
            <w:rFonts w:hint="eastAsia" w:ascii="Times New Roman" w:hAnsi="Times New Roman" w:cstheme="minorBidi"/>
            <w:i w:val="0"/>
            <w:iCs w:val="0"/>
            <w:caps w:val="0"/>
            <w:color w:val="000099"/>
            <w:spacing w:val="0"/>
            <w:sz w:val="21"/>
            <w:szCs w:val="21"/>
            <w:shd w:val="clear"/>
            <w:lang w:val="en-US" w:eastAsia="zh-CN"/>
          </w:rPr>
          <w:t>i</w:t>
        </w:r>
      </w:ins>
      <w:ins w:id="306" w:author="嶒棚文" w:date="2021-08-28T14:43:48Z">
        <w:r>
          <w:rPr>
            <w:rFonts w:hint="eastAsia" w:ascii="Times New Roman" w:hAnsi="Times New Roman" w:cstheme="minorBidi"/>
            <w:i w:val="0"/>
            <w:iCs w:val="0"/>
            <w:caps w:val="0"/>
            <w:color w:val="000099"/>
            <w:spacing w:val="0"/>
            <w:sz w:val="21"/>
            <w:szCs w:val="21"/>
            <w:shd w:val="clear"/>
            <w:lang w:val="en-US" w:eastAsia="zh-CN"/>
          </w:rPr>
          <w:t xml:space="preserve">n </w:t>
        </w:r>
      </w:ins>
      <w:ins w:id="307" w:author="嶒棚文" w:date="2021-08-28T14:45:56Z">
        <w:r>
          <w:rPr>
            <w:rFonts w:hint="eastAsia" w:ascii="Times New Roman" w:hAnsi="Times New Roman" w:cstheme="minorBidi"/>
            <w:i w:val="0"/>
            <w:iCs w:val="0"/>
            <w:caps w:val="0"/>
            <w:color w:val="000099"/>
            <w:spacing w:val="0"/>
            <w:sz w:val="21"/>
            <w:szCs w:val="21"/>
            <w:shd w:val="clear"/>
            <w:lang w:val="en-US" w:eastAsia="zh-CN"/>
          </w:rPr>
          <w:t>last</w:t>
        </w:r>
      </w:ins>
      <w:ins w:id="308" w:author="嶒棚文" w:date="2021-08-28T14:45:57Z">
        <w:r>
          <w:rPr>
            <w:rFonts w:hint="eastAsia" w:ascii="Times New Roman" w:hAnsi="Times New Roman" w:cstheme="minorBidi"/>
            <w:i w:val="0"/>
            <w:iCs w:val="0"/>
            <w:caps w:val="0"/>
            <w:color w:val="000099"/>
            <w:spacing w:val="0"/>
            <w:sz w:val="21"/>
            <w:szCs w:val="21"/>
            <w:shd w:val="clear"/>
            <w:lang w:val="en-US" w:eastAsia="zh-CN"/>
          </w:rPr>
          <w:t xml:space="preserve"> pa</w:t>
        </w:r>
      </w:ins>
      <w:ins w:id="309" w:author="嶒棚文" w:date="2021-08-28T14:45:58Z">
        <w:r>
          <w:rPr>
            <w:rFonts w:hint="eastAsia" w:ascii="Times New Roman" w:hAnsi="Times New Roman" w:cstheme="minorBidi"/>
            <w:i w:val="0"/>
            <w:iCs w:val="0"/>
            <w:caps w:val="0"/>
            <w:color w:val="000099"/>
            <w:spacing w:val="0"/>
            <w:sz w:val="21"/>
            <w:szCs w:val="21"/>
            <w:shd w:val="clear"/>
            <w:lang w:val="en-US" w:eastAsia="zh-CN"/>
          </w:rPr>
          <w:t>r</w:t>
        </w:r>
      </w:ins>
      <w:ins w:id="310" w:author="嶒棚文" w:date="2021-08-28T14:46:06Z">
        <w:r>
          <w:rPr>
            <w:rFonts w:hint="eastAsia" w:ascii="Times New Roman" w:hAnsi="Times New Roman" w:cstheme="minorBidi"/>
            <w:i w:val="0"/>
            <w:iCs w:val="0"/>
            <w:caps w:val="0"/>
            <w:color w:val="000099"/>
            <w:spacing w:val="0"/>
            <w:sz w:val="21"/>
            <w:szCs w:val="21"/>
            <w:shd w:val="clear"/>
            <w:lang w:val="en-US" w:eastAsia="zh-CN"/>
          </w:rPr>
          <w:t>ag</w:t>
        </w:r>
      </w:ins>
      <w:ins w:id="311" w:author="嶒棚文" w:date="2021-08-28T14:46:08Z">
        <w:r>
          <w:rPr>
            <w:rFonts w:hint="eastAsia" w:ascii="Times New Roman" w:hAnsi="Times New Roman" w:cstheme="minorBidi"/>
            <w:i w:val="0"/>
            <w:iCs w:val="0"/>
            <w:caps w:val="0"/>
            <w:color w:val="000099"/>
            <w:spacing w:val="0"/>
            <w:sz w:val="21"/>
            <w:szCs w:val="21"/>
            <w:shd w:val="clear"/>
            <w:lang w:val="en-US" w:eastAsia="zh-CN"/>
          </w:rPr>
          <w:t>ra</w:t>
        </w:r>
      </w:ins>
      <w:ins w:id="312" w:author="嶒棚文" w:date="2021-08-28T14:46:09Z">
        <w:r>
          <w:rPr>
            <w:rFonts w:hint="eastAsia" w:ascii="Times New Roman" w:hAnsi="Times New Roman" w:cstheme="minorBidi"/>
            <w:i w:val="0"/>
            <w:iCs w:val="0"/>
            <w:caps w:val="0"/>
            <w:color w:val="000099"/>
            <w:spacing w:val="0"/>
            <w:sz w:val="21"/>
            <w:szCs w:val="21"/>
            <w:shd w:val="clear"/>
            <w:lang w:val="en-US" w:eastAsia="zh-CN"/>
          </w:rPr>
          <w:t>ph</w:t>
        </w:r>
      </w:ins>
      <w:ins w:id="313" w:author="嶒棚文" w:date="2021-08-28T14:46:10Z">
        <w:r>
          <w:rPr>
            <w:rFonts w:hint="eastAsia" w:ascii="Times New Roman" w:hAnsi="Times New Roman" w:cstheme="minorBidi"/>
            <w:i w:val="0"/>
            <w:iCs w:val="0"/>
            <w:caps w:val="0"/>
            <w:color w:val="000099"/>
            <w:spacing w:val="0"/>
            <w:sz w:val="21"/>
            <w:szCs w:val="21"/>
            <w:shd w:val="clear"/>
            <w:lang w:val="en-US" w:eastAsia="zh-CN"/>
          </w:rPr>
          <w:t xml:space="preserve"> </w:t>
        </w:r>
      </w:ins>
      <w:ins w:id="314" w:author="嶒棚文" w:date="2021-08-28T14:46:11Z">
        <w:r>
          <w:rPr>
            <w:rFonts w:hint="eastAsia" w:ascii="Times New Roman" w:hAnsi="Times New Roman" w:cstheme="minorBidi"/>
            <w:i w:val="0"/>
            <w:iCs w:val="0"/>
            <w:caps w:val="0"/>
            <w:color w:val="000099"/>
            <w:spacing w:val="0"/>
            <w:sz w:val="21"/>
            <w:szCs w:val="21"/>
            <w:shd w:val="clear"/>
            <w:lang w:val="en-US" w:eastAsia="zh-CN"/>
          </w:rPr>
          <w:t xml:space="preserve">of </w:t>
        </w:r>
      </w:ins>
      <w:ins w:id="315" w:author="嶒棚文" w:date="2021-08-28T14:43:48Z">
        <w:r>
          <w:rPr>
            <w:rFonts w:hint="eastAsia" w:ascii="Times New Roman" w:hAnsi="Times New Roman" w:cstheme="minorBidi"/>
            <w:i w:val="0"/>
            <w:iCs w:val="0"/>
            <w:caps w:val="0"/>
            <w:color w:val="000099"/>
            <w:spacing w:val="0"/>
            <w:sz w:val="21"/>
            <w:szCs w:val="21"/>
            <w:shd w:val="clear"/>
            <w:lang w:val="en-US" w:eastAsia="zh-CN"/>
          </w:rPr>
          <w:t>the</w:t>
        </w:r>
      </w:ins>
      <w:ins w:id="316" w:author="嶒棚文" w:date="2021-08-28T14:43:52Z">
        <w:r>
          <w:rPr>
            <w:rFonts w:hint="eastAsia" w:ascii="Times New Roman" w:hAnsi="Times New Roman" w:cstheme="minorBidi"/>
            <w:i w:val="0"/>
            <w:iCs w:val="0"/>
            <w:caps w:val="0"/>
            <w:color w:val="000099"/>
            <w:spacing w:val="0"/>
            <w:sz w:val="21"/>
            <w:szCs w:val="21"/>
            <w:shd w:val="clear"/>
            <w:lang w:val="en-US" w:eastAsia="zh-CN"/>
          </w:rPr>
          <w:t xml:space="preserve"> </w:t>
        </w:r>
      </w:ins>
      <w:ins w:id="317" w:author="嶒棚文" w:date="2021-08-28T14:43:53Z">
        <w:r>
          <w:rPr>
            <w:rFonts w:hint="eastAsia" w:ascii="Times New Roman" w:hAnsi="Times New Roman" w:cstheme="minorBidi"/>
            <w:i w:val="0"/>
            <w:iCs w:val="0"/>
            <w:caps w:val="0"/>
            <w:color w:val="000099"/>
            <w:spacing w:val="0"/>
            <w:sz w:val="21"/>
            <w:szCs w:val="21"/>
            <w:shd w:val="clear"/>
            <w:lang w:val="en-US" w:eastAsia="zh-CN"/>
          </w:rPr>
          <w:t>S</w:t>
        </w:r>
      </w:ins>
      <w:ins w:id="318" w:author="嶒棚文" w:date="2021-08-28T14:43:54Z">
        <w:r>
          <w:rPr>
            <w:rFonts w:hint="eastAsia" w:ascii="Times New Roman" w:hAnsi="Times New Roman" w:cstheme="minorBidi"/>
            <w:i w:val="0"/>
            <w:iCs w:val="0"/>
            <w:caps w:val="0"/>
            <w:color w:val="000099"/>
            <w:spacing w:val="0"/>
            <w:sz w:val="21"/>
            <w:szCs w:val="21"/>
            <w:shd w:val="clear"/>
            <w:lang w:val="en-US" w:eastAsia="zh-CN"/>
          </w:rPr>
          <w:t>ec</w:t>
        </w:r>
      </w:ins>
      <w:ins w:id="319" w:author="嶒棚文" w:date="2021-08-28T14:43:55Z">
        <w:r>
          <w:rPr>
            <w:rFonts w:hint="eastAsia" w:ascii="Times New Roman" w:hAnsi="Times New Roman" w:cstheme="minorBidi"/>
            <w:i w:val="0"/>
            <w:iCs w:val="0"/>
            <w:caps w:val="0"/>
            <w:color w:val="000099"/>
            <w:spacing w:val="0"/>
            <w:sz w:val="21"/>
            <w:szCs w:val="21"/>
            <w:shd w:val="clear"/>
            <w:lang w:val="en-US" w:eastAsia="zh-CN"/>
          </w:rPr>
          <w:t>tion</w:t>
        </w:r>
      </w:ins>
      <w:ins w:id="320" w:author="嶒棚文" w:date="2021-08-28T14:45:53Z">
        <w:r>
          <w:rPr>
            <w:rFonts w:hint="eastAsia" w:ascii="Times New Roman" w:hAnsi="Times New Roman" w:cstheme="minorBidi"/>
            <w:i w:val="0"/>
            <w:iCs w:val="0"/>
            <w:caps w:val="0"/>
            <w:color w:val="000099"/>
            <w:spacing w:val="0"/>
            <w:sz w:val="21"/>
            <w:szCs w:val="21"/>
            <w:shd w:val="clear"/>
            <w:lang w:val="en-US" w:eastAsia="zh-CN"/>
          </w:rPr>
          <w:t xml:space="preserve"> </w:t>
        </w:r>
      </w:ins>
      <w:ins w:id="321" w:author="嶒棚文" w:date="2021-08-28T14:45:50Z">
        <w:r>
          <w:rPr>
            <w:rFonts w:hint="eastAsia" w:ascii="Times New Roman" w:hAnsi="Times New Roman" w:cstheme="minorBidi"/>
            <w:i w:val="0"/>
            <w:iCs w:val="0"/>
            <w:caps w:val="0"/>
            <w:color w:val="000099"/>
            <w:spacing w:val="0"/>
            <w:sz w:val="21"/>
            <w:szCs w:val="21"/>
            <w:shd w:val="clear"/>
            <w:lang w:val="en-US" w:eastAsia="zh-CN"/>
          </w:rPr>
          <w:t>V</w:t>
        </w:r>
      </w:ins>
      <w:ins w:id="322" w:author="嶒棚文" w:date="2021-08-28T14:45:51Z">
        <w:r>
          <w:rPr>
            <w:rFonts w:hint="eastAsia" w:ascii="Times New Roman" w:hAnsi="Times New Roman" w:cstheme="minorBidi"/>
            <w:i w:val="0"/>
            <w:iCs w:val="0"/>
            <w:caps w:val="0"/>
            <w:color w:val="000099"/>
            <w:spacing w:val="0"/>
            <w:sz w:val="21"/>
            <w:szCs w:val="21"/>
            <w:shd w:val="clear"/>
            <w:lang w:val="en-US" w:eastAsia="zh-CN"/>
          </w:rPr>
          <w:t>-</w:t>
        </w:r>
      </w:ins>
      <w:ins w:id="323" w:author="嶒棚文" w:date="2021-08-28T14:47:25Z">
        <w:r>
          <w:rPr>
            <w:rFonts w:hint="eastAsia" w:ascii="Times New Roman" w:hAnsi="Times New Roman" w:cstheme="minorBidi"/>
            <w:i w:val="0"/>
            <w:iCs w:val="0"/>
            <w:caps w:val="0"/>
            <w:color w:val="000099"/>
            <w:spacing w:val="0"/>
            <w:sz w:val="21"/>
            <w:szCs w:val="21"/>
            <w:shd w:val="clear"/>
            <w:lang w:val="en-US" w:eastAsia="zh-CN"/>
          </w:rPr>
          <w:t>C</w:t>
        </w:r>
      </w:ins>
      <w:ins w:id="324" w:author="嶒棚文" w:date="2021-08-28T14:42:46Z">
        <w:r>
          <w:rPr>
            <w:rFonts w:hint="eastAsia" w:ascii="Times New Roman" w:hAnsi="Times New Roman" w:eastAsiaTheme="minorEastAsia" w:cstheme="minorBidi"/>
            <w:i w:val="0"/>
            <w:iCs w:val="0"/>
            <w:caps w:val="0"/>
            <w:color w:val="000099"/>
            <w:spacing w:val="0"/>
            <w:sz w:val="21"/>
            <w:szCs w:val="21"/>
            <w:shd w:val="clear"/>
            <w:rPrChange w:id="325" w:author="嶒棚文" w:date="2021-08-28T14:42:50Z">
              <w:rPr>
                <w:rFonts w:ascii="Helvetica" w:hAnsi="Helvetica" w:eastAsia="Helvetica" w:cs="Helvetica"/>
                <w:i w:val="0"/>
                <w:iCs w:val="0"/>
                <w:caps w:val="0"/>
                <w:color w:val="000000"/>
                <w:spacing w:val="0"/>
                <w:sz w:val="36"/>
                <w:szCs w:val="36"/>
                <w:shd w:val="clear" w:fill="D2E3FC"/>
              </w:rPr>
            </w:rPrChange>
          </w:rPr>
          <w:t>.</w:t>
        </w:r>
      </w:ins>
    </w:p>
    <w:p>
      <w:pPr>
        <w:rPr>
          <w:rFonts w:ascii="Times New Roman" w:hAnsi="Times New Roman"/>
          <w:color w:val="000099"/>
          <w:szCs w:val="21"/>
        </w:rPr>
      </w:pPr>
    </w:p>
    <w:p>
      <w:pPr>
        <w:numPr>
          <w:ilvl w:val="0"/>
          <w:numId w:val="2"/>
        </w:numPr>
        <w:rPr>
          <w:rFonts w:ascii="Times New Roman" w:hAnsi="Times New Roman" w:eastAsia="宋体" w:cs="Times New Roman"/>
          <w:i/>
          <w:color w:val="000000"/>
          <w:kern w:val="0"/>
          <w:szCs w:val="21"/>
        </w:rPr>
      </w:pPr>
      <w:r>
        <w:rPr>
          <w:rFonts w:hint="eastAsia" w:ascii="Times New Roman" w:hAnsi="Times New Roman" w:eastAsia="宋体" w:cs="Times New Roman"/>
          <w:i/>
          <w:color w:val="000000"/>
          <w:kern w:val="0"/>
          <w:szCs w:val="21"/>
        </w:rPr>
        <w:t>V-C. Comparison of effectiveness: Is the PSPNet from table 3 somehow related to the ResNet50 from table 2? If they are, the gain in the indicators are almost the same as the overhead. If they are related, it should be discussed. If they are not related, it should be clarified.</w:t>
      </w:r>
      <w:commentRangeStart w:id="17"/>
      <w:r>
        <w:rPr>
          <w:rFonts w:hint="eastAsia" w:ascii="Times New Roman" w:hAnsi="Times New Roman" w:eastAsia="宋体" w:cs="Times New Roman"/>
          <w:i/>
          <w:color w:val="000000"/>
          <w:kern w:val="0"/>
          <w:szCs w:val="21"/>
        </w:rPr>
        <w:t xml:space="preserve"> Why are the networks from table 3 not discussed in table 2? If the lightness is so important, at least the models that present the top 2 indicators in table 3 should be compared in table 2.</w:t>
      </w:r>
      <w:commentRangeEnd w:id="17"/>
      <w:r>
        <w:rPr>
          <w:rStyle w:val="8"/>
        </w:rPr>
        <w:commentReference w:id="17"/>
      </w:r>
      <w:r>
        <w:rPr>
          <w:rFonts w:hint="eastAsia" w:ascii="Times New Roman" w:hAnsi="Times New Roman" w:eastAsia="宋体" w:cs="Times New Roman"/>
          <w:i/>
          <w:color w:val="000000"/>
          <w:kern w:val="0"/>
          <w:szCs w:val="21"/>
        </w:rPr>
        <w:t xml:space="preserve"> Also, I believe it should be 1.32 percentage point (pp), not “a 1.32% improvement”. </w:t>
      </w:r>
    </w:p>
    <w:p>
      <w:pPr>
        <w:rPr>
          <w:rFonts w:ascii="Times New Roman" w:hAnsi="Times New Roman" w:eastAsia="宋体" w:cs="Times New Roman"/>
          <w:i/>
          <w:color w:val="000000"/>
          <w:kern w:val="0"/>
          <w:szCs w:val="21"/>
        </w:rPr>
      </w:pPr>
    </w:p>
    <w:p>
      <w:pPr>
        <w:rPr>
          <w:rFonts w:ascii="Times New Roman" w:hAnsi="Times New Roman"/>
          <w:color w:val="000099"/>
          <w:szCs w:val="21"/>
        </w:rPr>
      </w:pPr>
      <w:r>
        <w:rPr>
          <w:rFonts w:hint="eastAsia" w:ascii="Times New Roman" w:hAnsi="Times New Roman"/>
          <w:color w:val="000099"/>
          <w:szCs w:val="21"/>
        </w:rPr>
        <w:t>We are very sorry that we wrote the ambiguous "A-PSPNet" in Table 2. Its original meaning refers to the basic feature extraction modules in A-PSPNet (exclude Pyramid analysis module) to compare other models, which is the improved ResNet50</w:t>
      </w:r>
      <w:ins w:id="327" w:author="嶒棚文" w:date="2021-08-28T14:48:06Z">
        <w:r>
          <w:rPr>
            <w:rFonts w:hint="eastAsia" w:ascii="Times New Roman" w:hAnsi="Times New Roman"/>
            <w:color w:val="000099"/>
            <w:szCs w:val="21"/>
            <w:lang w:val="en-US" w:eastAsia="zh-CN"/>
          </w:rPr>
          <w:t>(</w:t>
        </w:r>
      </w:ins>
      <w:ins w:id="328" w:author="嶒棚文" w:date="2021-08-28T14:48:07Z">
        <w:r>
          <w:rPr>
            <w:rFonts w:hint="eastAsia" w:ascii="Times New Roman" w:hAnsi="Times New Roman"/>
            <w:color w:val="000099"/>
            <w:szCs w:val="21"/>
            <w:lang w:val="en-US" w:eastAsia="zh-CN"/>
          </w:rPr>
          <w:t>F</w:t>
        </w:r>
      </w:ins>
      <w:ins w:id="329" w:author="嶒棚文" w:date="2021-08-28T14:48:08Z">
        <w:r>
          <w:rPr>
            <w:rFonts w:hint="eastAsia" w:ascii="Times New Roman" w:hAnsi="Times New Roman"/>
            <w:color w:val="000099"/>
            <w:szCs w:val="21"/>
            <w:lang w:val="en-US" w:eastAsia="zh-CN"/>
          </w:rPr>
          <w:t>eat</w:t>
        </w:r>
      </w:ins>
      <w:ins w:id="330" w:author="嶒棚文" w:date="2021-08-28T14:48:09Z">
        <w:r>
          <w:rPr>
            <w:rFonts w:hint="eastAsia" w:ascii="Times New Roman" w:hAnsi="Times New Roman"/>
            <w:color w:val="000099"/>
            <w:szCs w:val="21"/>
            <w:lang w:val="en-US" w:eastAsia="zh-CN"/>
          </w:rPr>
          <w:t xml:space="preserve">ure </w:t>
        </w:r>
      </w:ins>
      <w:ins w:id="331" w:author="嶒棚文" w:date="2021-08-28T14:48:10Z">
        <w:r>
          <w:rPr>
            <w:rFonts w:hint="eastAsia" w:ascii="Times New Roman" w:hAnsi="Times New Roman"/>
            <w:color w:val="000099"/>
            <w:szCs w:val="21"/>
            <w:lang w:val="en-US" w:eastAsia="zh-CN"/>
          </w:rPr>
          <w:t>Ex</w:t>
        </w:r>
      </w:ins>
      <w:ins w:id="332" w:author="嶒棚文" w:date="2021-08-28T14:48:11Z">
        <w:r>
          <w:rPr>
            <w:rFonts w:hint="eastAsia" w:ascii="Times New Roman" w:hAnsi="Times New Roman"/>
            <w:color w:val="000099"/>
            <w:szCs w:val="21"/>
            <w:lang w:val="en-US" w:eastAsia="zh-CN"/>
          </w:rPr>
          <w:t>t</w:t>
        </w:r>
      </w:ins>
      <w:ins w:id="333" w:author="嶒棚文" w:date="2021-08-28T14:48:12Z">
        <w:r>
          <w:rPr>
            <w:rFonts w:hint="eastAsia" w:ascii="Times New Roman" w:hAnsi="Times New Roman"/>
            <w:color w:val="000099"/>
            <w:szCs w:val="21"/>
            <w:lang w:val="en-US" w:eastAsia="zh-CN"/>
          </w:rPr>
          <w:t>rac</w:t>
        </w:r>
      </w:ins>
      <w:ins w:id="334" w:author="嶒棚文" w:date="2021-08-28T14:48:13Z">
        <w:r>
          <w:rPr>
            <w:rFonts w:hint="eastAsia" w:ascii="Times New Roman" w:hAnsi="Times New Roman"/>
            <w:color w:val="000099"/>
            <w:szCs w:val="21"/>
            <w:lang w:val="en-US" w:eastAsia="zh-CN"/>
          </w:rPr>
          <w:t xml:space="preserve">tion </w:t>
        </w:r>
      </w:ins>
      <w:ins w:id="335" w:author="嶒棚文" w:date="2021-08-28T14:48:14Z">
        <w:r>
          <w:rPr>
            <w:rFonts w:hint="eastAsia" w:ascii="Times New Roman" w:hAnsi="Times New Roman"/>
            <w:color w:val="000099"/>
            <w:szCs w:val="21"/>
            <w:lang w:val="en-US" w:eastAsia="zh-CN"/>
          </w:rPr>
          <w:t>Mo</w:t>
        </w:r>
      </w:ins>
      <w:ins w:id="336" w:author="嶒棚文" w:date="2021-08-28T14:48:16Z">
        <w:r>
          <w:rPr>
            <w:rFonts w:hint="eastAsia" w:ascii="Times New Roman" w:hAnsi="Times New Roman"/>
            <w:color w:val="000099"/>
            <w:szCs w:val="21"/>
            <w:lang w:val="en-US" w:eastAsia="zh-CN"/>
          </w:rPr>
          <w:t>d</w:t>
        </w:r>
      </w:ins>
      <w:ins w:id="337" w:author="嶒棚文" w:date="2021-08-28T14:48:17Z">
        <w:r>
          <w:rPr>
            <w:rFonts w:hint="eastAsia" w:ascii="Times New Roman" w:hAnsi="Times New Roman"/>
            <w:color w:val="000099"/>
            <w:szCs w:val="21"/>
            <w:lang w:val="en-US" w:eastAsia="zh-CN"/>
          </w:rPr>
          <w:t>ule</w:t>
        </w:r>
      </w:ins>
      <w:ins w:id="338" w:author="嶒棚文" w:date="2021-08-28T14:48:06Z">
        <w:r>
          <w:rPr>
            <w:rFonts w:hint="eastAsia" w:ascii="Times New Roman" w:hAnsi="Times New Roman"/>
            <w:color w:val="000099"/>
            <w:szCs w:val="21"/>
            <w:lang w:val="en-US" w:eastAsia="zh-CN"/>
          </w:rPr>
          <w:t>)</w:t>
        </w:r>
      </w:ins>
      <w:r>
        <w:rPr>
          <w:rFonts w:hint="eastAsia" w:ascii="Times New Roman" w:hAnsi="Times New Roman"/>
          <w:color w:val="000099"/>
          <w:szCs w:val="21"/>
        </w:rPr>
        <w:t>. Then we have made correction according to the comments.</w:t>
      </w:r>
    </w:p>
    <w:p>
      <w:pPr>
        <w:rPr>
          <w:rFonts w:ascii="Times New Roman" w:hAnsi="Times New Roman"/>
          <w:color w:val="000099"/>
          <w:szCs w:val="21"/>
        </w:rPr>
      </w:pPr>
    </w:p>
    <w:p>
      <w:pPr>
        <w:numPr>
          <w:ilvl w:val="0"/>
          <w:numId w:val="2"/>
        </w:numPr>
        <w:rPr>
          <w:rFonts w:ascii="Times New Roman" w:hAnsi="Times New Roman" w:eastAsia="宋体" w:cs="Times New Roman"/>
          <w:i/>
          <w:color w:val="000000"/>
          <w:kern w:val="0"/>
          <w:szCs w:val="21"/>
        </w:rPr>
      </w:pPr>
      <w:r>
        <w:rPr>
          <w:rFonts w:hint="eastAsia" w:ascii="Times New Roman" w:hAnsi="Times New Roman" w:eastAsia="宋体" w:cs="Times New Roman"/>
          <w:i/>
          <w:color w:val="000000"/>
          <w:kern w:val="0"/>
          <w:szCs w:val="21"/>
        </w:rPr>
        <w:t>VI-Conclusion:</w:t>
      </w:r>
    </w:p>
    <w:p>
      <w:pPr>
        <w:rPr>
          <w:rFonts w:ascii="Times New Roman" w:hAnsi="Times New Roman" w:eastAsia="宋体" w:cs="Times New Roman"/>
          <w:i/>
          <w:color w:val="000000"/>
          <w:kern w:val="0"/>
          <w:szCs w:val="21"/>
        </w:rPr>
      </w:pPr>
      <w:commentRangeStart w:id="18"/>
      <w:r>
        <w:rPr>
          <w:rFonts w:hint="eastAsia" w:ascii="Times New Roman" w:hAnsi="Times New Roman" w:eastAsia="宋体" w:cs="Times New Roman"/>
          <w:i/>
          <w:color w:val="000000"/>
          <w:kern w:val="0"/>
          <w:szCs w:val="21"/>
        </w:rPr>
        <w:t>-&gt;  the overhead can not be ignored, but it can be compared to the gain in the results.</w:t>
      </w:r>
      <w:commentRangeEnd w:id="18"/>
      <w:r>
        <w:rPr>
          <w:rStyle w:val="8"/>
        </w:rPr>
        <w:commentReference w:id="18"/>
      </w:r>
    </w:p>
    <w:p>
      <w:pPr>
        <w:rPr>
          <w:rFonts w:ascii="Times New Roman" w:hAnsi="Times New Roman" w:eastAsia="宋体" w:cs="Times New Roman"/>
          <w:i/>
          <w:color w:val="000000"/>
          <w:kern w:val="0"/>
          <w:szCs w:val="21"/>
        </w:rPr>
      </w:pPr>
      <w:r>
        <w:rPr>
          <w:rFonts w:hint="eastAsia" w:ascii="Times New Roman" w:hAnsi="Times New Roman" w:eastAsia="宋体" w:cs="Times New Roman"/>
          <w:i/>
          <w:color w:val="000000"/>
          <w:kern w:val="0"/>
          <w:szCs w:val="21"/>
        </w:rPr>
        <w:t>-&gt; “...experiments on data sets obtained...” I believe they were obtained with one database.</w:t>
      </w:r>
    </w:p>
    <w:p>
      <w:pPr>
        <w:rPr>
          <w:rFonts w:ascii="Times New Roman" w:hAnsi="Times New Roman" w:eastAsia="宋体" w:cs="Times New Roman"/>
          <w:i/>
          <w:color w:val="000000"/>
          <w:kern w:val="0"/>
          <w:szCs w:val="21"/>
        </w:rPr>
      </w:pPr>
      <w:r>
        <w:rPr>
          <w:rFonts w:hint="eastAsia" w:ascii="Times New Roman" w:hAnsi="Times New Roman" w:eastAsia="宋体" w:cs="Times New Roman"/>
          <w:i/>
          <w:color w:val="000000"/>
          <w:kern w:val="0"/>
          <w:szCs w:val="21"/>
        </w:rPr>
        <w:t xml:space="preserve">-&gt; “...Our experiment shows that compared with the model before adding the attention module, the calculation amount and the number of parameters of the model increase less and the performance improves, which proves the lightness and effectiveness of the model.” I believe it should be “Our experiments show”. </w:t>
      </w:r>
      <w:commentRangeStart w:id="19"/>
      <w:r>
        <w:rPr>
          <w:rFonts w:hint="eastAsia" w:ascii="Times New Roman" w:hAnsi="Times New Roman" w:eastAsia="宋体" w:cs="Times New Roman"/>
          <w:i/>
          <w:color w:val="000000"/>
          <w:kern w:val="0"/>
          <w:szCs w:val="21"/>
        </w:rPr>
        <w:t>The parameters of the model Increase less than what?</w:t>
      </w:r>
      <w:commentRangeEnd w:id="19"/>
      <w:r>
        <w:rPr>
          <w:rStyle w:val="8"/>
        </w:rPr>
        <w:commentReference w:id="19"/>
      </w:r>
    </w:p>
    <w:p>
      <w:pPr>
        <w:rPr>
          <w:rFonts w:ascii="Times New Roman" w:hAnsi="Times New Roman" w:eastAsia="宋体" w:cs="Times New Roman"/>
          <w:i/>
          <w:color w:val="000000"/>
          <w:kern w:val="0"/>
          <w:szCs w:val="21"/>
        </w:rPr>
      </w:pPr>
      <w:commentRangeStart w:id="20"/>
      <w:r>
        <w:rPr>
          <w:rFonts w:hint="eastAsia" w:ascii="Times New Roman" w:hAnsi="Times New Roman" w:eastAsia="宋体" w:cs="Times New Roman"/>
          <w:i/>
          <w:color w:val="000000"/>
          <w:kern w:val="0"/>
          <w:szCs w:val="21"/>
        </w:rPr>
        <w:t>-&gt; I believe the results “indicate” or ”demonstrate” the effectiveness, due to the issues of the experimental methodology and the database, also due to the fact that the experiments were conducted in only one non-openly database and without statistical tests comparing results from other well-known models.</w:t>
      </w:r>
      <w:commentRangeEnd w:id="20"/>
      <w:r>
        <w:rPr>
          <w:rStyle w:val="8"/>
        </w:rPr>
        <w:commentReference w:id="20"/>
      </w:r>
    </w:p>
    <w:p>
      <w:pPr>
        <w:rPr>
          <w:rFonts w:ascii="Times New Roman" w:hAnsi="Times New Roman" w:eastAsia="宋体" w:cs="Times New Roman"/>
          <w:i/>
          <w:color w:val="000000"/>
          <w:kern w:val="0"/>
          <w:szCs w:val="21"/>
        </w:rPr>
      </w:pPr>
    </w:p>
    <w:p>
      <w:pPr>
        <w:rPr>
          <w:ins w:id="339" w:author="嶒棚文" w:date="2021-08-28T14:49:37Z"/>
          <w:rFonts w:hint="eastAsia" w:ascii="Times New Roman" w:hAnsi="Times New Roman"/>
          <w:color w:val="000099"/>
          <w:szCs w:val="21"/>
        </w:rPr>
      </w:pPr>
      <w:r>
        <w:rPr>
          <w:rFonts w:hint="eastAsia" w:ascii="Times New Roman" w:hAnsi="Times New Roman"/>
          <w:color w:val="000099"/>
          <w:szCs w:val="21"/>
        </w:rPr>
        <w:t>Thank you very much for your meticulous comments. We have re-wri</w:t>
      </w:r>
      <w:ins w:id="340" w:author="guanyu0010@outlook.com" w:date="2021-08-13T22:03:00Z">
        <w:r>
          <w:rPr>
            <w:rFonts w:ascii="Times New Roman" w:hAnsi="Times New Roman"/>
            <w:color w:val="000099"/>
            <w:szCs w:val="21"/>
          </w:rPr>
          <w:t>t</w:t>
        </w:r>
      </w:ins>
      <w:r>
        <w:rPr>
          <w:rFonts w:hint="eastAsia" w:ascii="Times New Roman" w:hAnsi="Times New Roman"/>
          <w:color w:val="000099"/>
          <w:szCs w:val="21"/>
        </w:rPr>
        <w:t>ten them and made correction according to the comments.</w:t>
      </w:r>
    </w:p>
    <w:p>
      <w:pPr>
        <w:rPr>
          <w:ins w:id="341" w:author="嶒棚文" w:date="2021-08-28T14:49:27Z"/>
          <w:rFonts w:hint="eastAsia" w:ascii="Times New Roman" w:hAnsi="Times New Roman"/>
          <w:color w:val="000099"/>
          <w:szCs w:val="21"/>
        </w:rPr>
      </w:pPr>
    </w:p>
    <w:p>
      <w:pPr>
        <w:rPr>
          <w:ins w:id="342" w:author="嶒棚文" w:date="2021-08-28T14:49:28Z"/>
          <w:rFonts w:hint="default" w:ascii="Times New Roman" w:hAnsi="Times New Roman" w:eastAsiaTheme="minorEastAsia"/>
          <w:color w:val="000099"/>
          <w:szCs w:val="21"/>
          <w:lang w:val="en-US" w:eastAsia="zh-CN"/>
        </w:rPr>
      </w:pPr>
      <w:ins w:id="343" w:author="嶒棚文" w:date="2021-08-28T14:49:31Z">
        <w:bookmarkStart w:id="3" w:name="_GoBack"/>
        <w:r>
          <w:rPr>
            <w:rFonts w:hint="eastAsia" w:ascii="Times New Roman" w:hAnsi="Times New Roman"/>
            <w:color w:val="000099"/>
            <w:szCs w:val="21"/>
            <w:lang w:val="en-US" w:eastAsia="zh-CN"/>
          </w:rPr>
          <w:t>Con</w:t>
        </w:r>
      </w:ins>
      <w:ins w:id="344" w:author="嶒棚文" w:date="2021-08-28T14:49:33Z">
        <w:r>
          <w:rPr>
            <w:rFonts w:hint="eastAsia" w:ascii="Times New Roman" w:hAnsi="Times New Roman"/>
            <w:color w:val="000099"/>
            <w:szCs w:val="21"/>
            <w:lang w:val="en-US" w:eastAsia="zh-CN"/>
          </w:rPr>
          <w:t>clusio</w:t>
        </w:r>
      </w:ins>
      <w:ins w:id="345" w:author="嶒棚文" w:date="2021-08-28T14:49:34Z">
        <w:r>
          <w:rPr>
            <w:rFonts w:hint="eastAsia" w:ascii="Times New Roman" w:hAnsi="Times New Roman"/>
            <w:color w:val="000099"/>
            <w:szCs w:val="21"/>
            <w:lang w:val="en-US" w:eastAsia="zh-CN"/>
          </w:rPr>
          <w:t>n:</w:t>
        </w:r>
      </w:ins>
    </w:p>
    <w:p>
      <w:pPr>
        <w:rPr>
          <w:ins w:id="346" w:author="嶒棚文" w:date="2021-08-28T14:49:28Z"/>
          <w:rFonts w:hint="eastAsia" w:ascii="Times New Roman" w:hAnsi="Times New Roman"/>
          <w:color w:val="000099"/>
          <w:szCs w:val="21"/>
        </w:rPr>
      </w:pPr>
      <w:ins w:id="347" w:author="嶒棚文" w:date="2021-08-28T14:49:29Z">
        <w:r>
          <w:rPr>
            <w:rFonts w:hint="eastAsia"/>
          </w:rPr>
          <w:t>In the application of renal ultrasound image segmentation, we hope to improve the segmentation accuracy of the model at a very small cost, therefore, we propose an attention-based residual network structure and applied it to the pyramid scene parsing network model. Given an input and obtain the initial feature map, our model inferred the attention map in turn along the channel and spatial dimensions, then multiplied the attention-map by the input feature map and input it to the residual network structure, and repeated the process of attention at the output and then served as the input of the next module. We tested several models, and finally applied our method on the basis of PSPNet, and successfully obtained a performance improvement of 1.32 percentage points at a computational cost of 0.05%. We validated our model through experiments with one databse obtained and labeled from Beijing Children's Hospital. Our experiments show that compared with the model before adding the attention module, the calculation amount and the number of parameters of the model increase a little. and the performance improves, which demonstrate the lightweight and effectiveness of the model.</w:t>
        </w:r>
      </w:ins>
    </w:p>
    <w:bookmarkEnd w:id="3"/>
    <w:p>
      <w:pPr>
        <w:rPr>
          <w:rFonts w:hint="eastAsia" w:ascii="Times New Roman" w:hAnsi="Times New Roman"/>
          <w:color w:val="000099"/>
          <w:szCs w:val="21"/>
        </w:rPr>
      </w:pPr>
    </w:p>
    <w:p>
      <w:pPr>
        <w:rPr>
          <w:rFonts w:ascii="Times New Roman" w:hAnsi="Times New Roman"/>
          <w:color w:val="000099"/>
          <w:szCs w:val="21"/>
        </w:rPr>
      </w:pPr>
    </w:p>
    <w:p>
      <w:pPr>
        <w:numPr>
          <w:ilvl w:val="0"/>
          <w:numId w:val="2"/>
        </w:numPr>
        <w:rPr>
          <w:rFonts w:ascii="Times New Roman" w:hAnsi="Times New Roman" w:eastAsia="宋体" w:cs="Times New Roman"/>
          <w:i/>
          <w:color w:val="000000"/>
          <w:kern w:val="0"/>
          <w:szCs w:val="21"/>
        </w:rPr>
      </w:pPr>
      <w:commentRangeStart w:id="21"/>
      <w:r>
        <w:rPr>
          <w:rFonts w:hint="eastAsia" w:ascii="Times New Roman" w:hAnsi="Times New Roman" w:eastAsia="宋体" w:cs="Times New Roman"/>
          <w:i/>
          <w:color w:val="000000"/>
          <w:kern w:val="0"/>
          <w:szCs w:val="21"/>
        </w:rPr>
        <w:t>References</w:t>
      </w:r>
      <w:commentRangeEnd w:id="21"/>
      <w:r>
        <w:rPr>
          <w:rStyle w:val="8"/>
        </w:rPr>
        <w:commentReference w:id="21"/>
      </w:r>
      <w:r>
        <w:rPr>
          <w:rFonts w:hint="eastAsia" w:ascii="Times New Roman" w:hAnsi="Times New Roman" w:eastAsia="宋体" w:cs="Times New Roman"/>
          <w:i/>
          <w:color w:val="000000"/>
          <w:kern w:val="0"/>
          <w:szCs w:val="21"/>
        </w:rPr>
        <w:t>: they are not completely in the ieeetrans bibliography style.</w:t>
      </w:r>
    </w:p>
    <w:p>
      <w:pPr>
        <w:rPr>
          <w:rFonts w:ascii="Times New Roman" w:hAnsi="Times New Roman" w:eastAsia="宋体" w:cs="Times New Roman"/>
          <w:i/>
          <w:color w:val="000000"/>
          <w:kern w:val="0"/>
          <w:szCs w:val="21"/>
        </w:rPr>
      </w:pPr>
    </w:p>
    <w:p>
      <w:pPr>
        <w:rPr>
          <w:rFonts w:ascii="Times New Roman" w:hAnsi="Times New Roman"/>
          <w:color w:val="000099"/>
          <w:szCs w:val="21"/>
        </w:rPr>
      </w:pPr>
      <w:r>
        <w:rPr>
          <w:rFonts w:hint="eastAsia" w:ascii="Times New Roman" w:hAnsi="Times New Roman"/>
          <w:color w:val="000099"/>
          <w:szCs w:val="21"/>
        </w:rPr>
        <w:t>We are very sorry about the mistake.</w:t>
      </w:r>
    </w:p>
    <w:p>
      <w:pPr>
        <w:rPr>
          <w:ins w:id="348" w:author="嶒棚文" w:date="2021-08-28T14:48:54Z"/>
          <w:rFonts w:ascii="Times New Roman" w:hAnsi="Times New Roman"/>
          <w:color w:val="000099"/>
          <w:szCs w:val="21"/>
        </w:rPr>
      </w:pPr>
    </w:p>
    <w:p>
      <w:pPr>
        <w:rPr>
          <w:del w:id="349" w:author="嶒棚文" w:date="2021-08-28T14:48:50Z"/>
          <w:rFonts w:ascii="Times New Roman" w:hAnsi="Times New Roman"/>
          <w:color w:val="000099"/>
          <w:szCs w:val="21"/>
        </w:rPr>
      </w:pPr>
    </w:p>
    <w:p>
      <w:pPr>
        <w:rPr>
          <w:del w:id="350" w:author="嶒棚文" w:date="2021-08-28T14:48:50Z"/>
          <w:rFonts w:ascii="Times New Roman" w:hAnsi="Times New Roman"/>
          <w:color w:val="000099"/>
          <w:szCs w:val="21"/>
        </w:rPr>
      </w:pPr>
      <w:del w:id="351" w:author="嶒棚文" w:date="2021-08-28T14:48:50Z">
        <w:r>
          <w:rPr>
            <w:rFonts w:hint="eastAsia" w:ascii="Times New Roman" w:hAnsi="Times New Roman"/>
            <w:color w:val="000099"/>
            <w:szCs w:val="21"/>
          </w:rPr>
          <w:delText>##我是下载的那个reference.cls文件放到Overleaf项目下的，格式不知道咋弄，可能要换那个cls文件，没找到##</w:delText>
        </w:r>
      </w:del>
    </w:p>
    <w:p>
      <w:pPr>
        <w:rPr>
          <w:rFonts w:ascii="Times New Roman" w:hAnsi="Times New Roman"/>
          <w:color w:val="000099"/>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b/>
          <w:szCs w:val="21"/>
        </w:rPr>
      </w:pPr>
      <w:r>
        <w:rPr>
          <w:rFonts w:hint="eastAsia" w:ascii="Times New Roman" w:hAnsi="Times New Roman"/>
          <w:b/>
          <w:szCs w:val="21"/>
        </w:rPr>
        <w:t>Reviewer 15307: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b/>
          <w:szCs w:val="21"/>
        </w:rPr>
      </w:pPr>
    </w:p>
    <w:p>
      <w:pPr>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The experimental part is strong but the </w:t>
      </w:r>
      <w:commentRangeStart w:id="22"/>
      <w:r>
        <w:rPr>
          <w:rFonts w:ascii="Times New Roman" w:hAnsi="Times New Roman" w:eastAsia="宋体" w:cs="Times New Roman"/>
          <w:i/>
          <w:color w:val="000000"/>
          <w:kern w:val="0"/>
          <w:szCs w:val="21"/>
        </w:rPr>
        <w:t>novelty of the</w:t>
      </w:r>
      <w:r>
        <w:rPr>
          <w:rFonts w:hint="eastAsia" w:ascii="Times New Roman" w:hAnsi="Times New Roman" w:eastAsia="宋体" w:cs="Times New Roman"/>
          <w:i/>
          <w:color w:val="000000"/>
          <w:kern w:val="0"/>
          <w:szCs w:val="21"/>
        </w:rPr>
        <w:t xml:space="preserve"> </w:t>
      </w:r>
      <w:r>
        <w:rPr>
          <w:rFonts w:ascii="Times New Roman" w:hAnsi="Times New Roman" w:eastAsia="宋体" w:cs="Times New Roman"/>
          <w:i/>
          <w:color w:val="000000"/>
          <w:kern w:val="0"/>
          <w:szCs w:val="21"/>
        </w:rPr>
        <w:t>proposed method could be further reinforced.</w:t>
      </w:r>
      <w:commentRangeEnd w:id="22"/>
      <w:r>
        <w:rPr>
          <w:rStyle w:val="8"/>
        </w:rPr>
        <w:commentReference w:id="22"/>
      </w:r>
    </w:p>
    <w:p>
      <w:pPr>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The authors are suggested to </w:t>
      </w:r>
      <w:commentRangeStart w:id="23"/>
      <w:r>
        <w:rPr>
          <w:rFonts w:ascii="Times New Roman" w:hAnsi="Times New Roman" w:eastAsia="宋体" w:cs="Times New Roman"/>
          <w:i/>
          <w:color w:val="000000"/>
          <w:kern w:val="0"/>
          <w:szCs w:val="21"/>
        </w:rPr>
        <w:t>better define "lightness".</w:t>
      </w:r>
      <w:commentRangeEnd w:id="23"/>
      <w:r>
        <w:rPr>
          <w:rStyle w:val="8"/>
        </w:rPr>
        <w:commentReference w:id="23"/>
      </w:r>
    </w:p>
    <w:p>
      <w:pPr>
        <w:rPr>
          <w:rFonts w:ascii="Times New Roman" w:hAnsi="Times New Roman" w:eastAsia="宋体" w:cs="Times New Roman"/>
          <w:i/>
          <w:color w:val="000000"/>
          <w:kern w:val="0"/>
          <w:szCs w:val="21"/>
        </w:rPr>
      </w:pPr>
    </w:p>
    <w:p>
      <w:pPr>
        <w:rPr>
          <w:rFonts w:ascii="Times New Roman" w:hAnsi="Times New Roman"/>
          <w:color w:val="000099"/>
          <w:szCs w:val="21"/>
        </w:rPr>
      </w:pPr>
      <w:r>
        <w:rPr>
          <w:rFonts w:hint="eastAsia" w:ascii="Times New Roman" w:hAnsi="Times New Roman"/>
          <w:color w:val="000099"/>
          <w:szCs w:val="21"/>
        </w:rPr>
        <w:t xml:space="preserve">Thank you very much for your affirmation of our research, we have studied your comments carefully and have made revision which marked in red in the paper. We have tried our best to revise our manuscript according to the comments, and we have replaced </w:t>
      </w:r>
      <w:r>
        <w:rPr>
          <w:rFonts w:ascii="Times New Roman" w:hAnsi="Times New Roman"/>
          <w:color w:val="000099"/>
          <w:szCs w:val="21"/>
        </w:rPr>
        <w:t>“</w:t>
      </w:r>
      <w:r>
        <w:rPr>
          <w:rFonts w:hint="eastAsia" w:ascii="Times New Roman" w:hAnsi="Times New Roman"/>
          <w:color w:val="000099"/>
          <w:szCs w:val="21"/>
        </w:rPr>
        <w:t>lightness</w:t>
      </w:r>
      <w:r>
        <w:rPr>
          <w:rFonts w:ascii="Times New Roman" w:hAnsi="Times New Roman"/>
          <w:color w:val="000099"/>
          <w:szCs w:val="21"/>
        </w:rPr>
        <w:t>”</w:t>
      </w:r>
      <w:r>
        <w:rPr>
          <w:rFonts w:hint="eastAsia" w:ascii="Times New Roman" w:hAnsi="Times New Roman"/>
          <w:color w:val="000099"/>
          <w:szCs w:val="21"/>
        </w:rPr>
        <w:t xml:space="preserve"> to </w:t>
      </w:r>
      <w:r>
        <w:rPr>
          <w:rFonts w:ascii="Times New Roman" w:hAnsi="Times New Roman"/>
          <w:color w:val="000099"/>
          <w:szCs w:val="21"/>
        </w:rPr>
        <w:t>“</w:t>
      </w:r>
      <w:r>
        <w:rPr>
          <w:rFonts w:hint="eastAsia" w:ascii="Times New Roman" w:hAnsi="Times New Roman"/>
          <w:color w:val="000099"/>
          <w:szCs w:val="21"/>
        </w:rPr>
        <w:t>lightweight</w:t>
      </w:r>
      <w:r>
        <w:rPr>
          <w:rFonts w:ascii="Times New Roman" w:hAnsi="Times New Roman"/>
          <w:color w:val="000099"/>
          <w:szCs w:val="21"/>
        </w:rPr>
        <w:t>”</w:t>
      </w:r>
      <w:r>
        <w:rPr>
          <w:rFonts w:hint="eastAsia" w:ascii="Times New Roman" w:hAnsi="Times New Roman"/>
          <w:color w:val="000099"/>
          <w:szCs w:val="21"/>
        </w:rPr>
        <w:t xml:space="preserve"> and added descri</w:t>
      </w:r>
      <w:ins w:id="352" w:author="guanyu0010@outlook.com" w:date="2021-08-13T22:00:00Z">
        <w:r>
          <w:rPr>
            <w:rFonts w:ascii="Times New Roman" w:hAnsi="Times New Roman"/>
            <w:color w:val="000099"/>
            <w:szCs w:val="21"/>
          </w:rPr>
          <w:t>p</w:t>
        </w:r>
      </w:ins>
      <w:r>
        <w:rPr>
          <w:rFonts w:hint="eastAsia" w:ascii="Times New Roman" w:hAnsi="Times New Roman"/>
          <w:color w:val="000099"/>
          <w:szCs w:val="21"/>
        </w:rPr>
        <w:t xml:space="preserve">tions in Section 4-C. Attached please find the revised version, which we would like to submit for your kind consideration. </w:t>
      </w:r>
    </w:p>
    <w:p>
      <w:pPr>
        <w:rPr>
          <w:rFonts w:ascii="Times New Roman" w:hAnsi="Times New Roman" w:eastAsia="宋体" w:cs="Times New Roman"/>
          <w:i/>
          <w:color w:val="000000"/>
          <w:kern w:val="0"/>
          <w:szCs w:val="21"/>
        </w:rPr>
      </w:pPr>
    </w:p>
    <w:p>
      <w:pPr>
        <w:rPr>
          <w:rFonts w:ascii="Times New Roman" w:hAnsi="Times New Roman" w:eastAsia="宋体" w:cs="Times New Roman"/>
          <w:i/>
          <w:color w:val="000000"/>
          <w:kern w:val="0"/>
          <w:szCs w:val="21"/>
        </w:rPr>
      </w:pPr>
    </w:p>
    <w:p>
      <w:pPr>
        <w:rPr>
          <w:rFonts w:ascii="Times New Roman" w:hAnsi="Times New Roman"/>
          <w:color w:val="1D02BE"/>
          <w:szCs w:val="21"/>
        </w:rPr>
      </w:pPr>
      <w:r>
        <w:rPr>
          <w:rFonts w:ascii="Times New Roman" w:hAnsi="Times New Roman"/>
          <w:b/>
          <w:color w:val="0000FF"/>
          <w:sz w:val="22"/>
        </w:rPr>
        <w:t xml:space="preserve">We would again like to thank the reviewers for their constructive comments that greatly help us revise and improve </w:t>
      </w:r>
      <w:ins w:id="353" w:author="guanyu0010@outlook.com" w:date="2021-08-13T22:02:00Z">
        <w:r>
          <w:rPr>
            <w:rFonts w:ascii="Times New Roman" w:hAnsi="Times New Roman"/>
            <w:b/>
            <w:color w:val="0000FF"/>
            <w:sz w:val="22"/>
          </w:rPr>
          <w:t xml:space="preserve">our </w:t>
        </w:r>
      </w:ins>
      <w:r>
        <w:rPr>
          <w:rFonts w:ascii="Times New Roman" w:hAnsi="Times New Roman"/>
          <w:b/>
          <w:color w:val="0000FF"/>
          <w:sz w:val="22"/>
        </w:rPr>
        <w:t>manuscript.</w:t>
      </w:r>
    </w:p>
    <w:p>
      <w:pPr>
        <w:rPr>
          <w:rFonts w:ascii="微软雅黑" w:hAnsi="微软雅黑" w:eastAsia="微软雅黑" w:cs="宋体"/>
          <w:color w:val="4D4D4D"/>
          <w:kern w:val="0"/>
          <w:sz w:val="24"/>
          <w:highlight w:val="yellow"/>
        </w:rPr>
      </w:pPr>
    </w:p>
    <w:p>
      <w:pPr>
        <w:ind w:firstLine="480" w:firstLineChars="200"/>
        <w:rPr>
          <w:rFonts w:ascii="微软雅黑" w:hAnsi="微软雅黑" w:eastAsia="微软雅黑" w:cs="宋体"/>
          <w:color w:val="4D4D4D"/>
          <w:kern w:val="0"/>
          <w:sz w:val="24"/>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uanyu0010@outlook.com" w:date="2021-08-16T21:38:00Z" w:initials="">
    <w:p w14:paraId="42C17B20">
      <w:pPr>
        <w:pStyle w:val="2"/>
      </w:pPr>
      <w:r>
        <w:rPr>
          <w:rFonts w:hint="eastAsia"/>
        </w:rPr>
        <w:t>目前的response有待商榷，见revision批注</w:t>
      </w:r>
    </w:p>
  </w:comment>
  <w:comment w:id="1" w:author="guanyu0010@outlook.com" w:date="2021-08-18T18:55:00Z" w:initials="">
    <w:p w14:paraId="450A6681">
      <w:pPr>
        <w:pStyle w:val="2"/>
        <w:rPr>
          <w:rFonts w:hint="eastAsia"/>
        </w:rPr>
      </w:pPr>
      <w:r>
        <w:rPr>
          <w:rFonts w:hint="eastAsia"/>
        </w:rPr>
        <w:t>我觉得cbam+resnet这块儿可以更清晰一些。1、后面不是给cbam分别加了in和out的名字么，图里可以分别引出两个箭头标出吧。2、psp这块儿你专门用了个大括号，左半拉cbam+resnet是不是也可以用个大括号，也给起个名字，这样table</w:t>
      </w:r>
      <w:r>
        <w:t>2</w:t>
      </w:r>
      <w:r>
        <w:rPr>
          <w:rFonts w:hint="eastAsia"/>
        </w:rPr>
        <w:t>、3也更好区分更好理解（如果table</w:t>
      </w:r>
      <w:r>
        <w:t>2</w:t>
      </w:r>
      <w:r>
        <w:rPr>
          <w:rFonts w:hint="eastAsia"/>
        </w:rPr>
        <w:t>、3保持之前的样子不改的话）。</w:t>
      </w:r>
    </w:p>
    <w:p w14:paraId="777B5F05">
      <w:pPr>
        <w:pStyle w:val="2"/>
        <w:rPr>
          <w:rFonts w:hint="eastAsia"/>
        </w:rPr>
      </w:pPr>
    </w:p>
    <w:p w14:paraId="76D42552">
      <w:pPr>
        <w:pStyle w:val="2"/>
        <w:rPr>
          <w:rFonts w:hint="eastAsia"/>
        </w:rPr>
      </w:pPr>
      <w:r>
        <w:rPr>
          <w:rFonts w:hint="eastAsia"/>
        </w:rPr>
        <w:t>另外，两个cbam都是一样的，为什么，我记得好像讨论过但是忘了怎么说的了。文章中可以解释一嘴。</w:t>
      </w:r>
    </w:p>
  </w:comment>
  <w:comment w:id="2" w:author="guanyu0010@outlook.com" w:date="2021-08-16T21:44:00Z" w:initials="">
    <w:p w14:paraId="05BF6F2C">
      <w:pPr>
        <w:pStyle w:val="2"/>
      </w:pPr>
      <w:r>
        <w:rPr>
          <w:rFonts w:hint="eastAsia"/>
        </w:rPr>
        <w:t>见revision批注</w:t>
      </w:r>
    </w:p>
  </w:comment>
  <w:comment w:id="3" w:author="guanyu0010@outlook.com" w:date="2021-08-16T21:32:00Z" w:initials="">
    <w:p w14:paraId="5BDC30A1">
      <w:pPr>
        <w:pStyle w:val="2"/>
      </w:pPr>
      <w:r>
        <w:rPr>
          <w:rFonts w:hint="eastAsia"/>
        </w:rPr>
        <w:t>1</w:t>
      </w:r>
      <w:r>
        <w:t xml:space="preserve"> </w:t>
      </w:r>
      <w:r>
        <w:rPr>
          <w:rFonts w:hint="eastAsia"/>
        </w:rPr>
        <w:t>yes</w:t>
      </w:r>
    </w:p>
    <w:p w14:paraId="69F42F77">
      <w:pPr>
        <w:pStyle w:val="2"/>
      </w:pPr>
      <w:r>
        <w:rPr>
          <w:rFonts w:hint="eastAsia"/>
        </w:rPr>
        <w:t>2</w:t>
      </w:r>
      <w:r>
        <w:t xml:space="preserve"> </w:t>
      </w:r>
      <w:r>
        <w:rPr>
          <w:rFonts w:hint="eastAsia"/>
        </w:rPr>
        <w:t>yes</w:t>
      </w:r>
    </w:p>
    <w:p w14:paraId="24E93B05">
      <w:pPr>
        <w:pStyle w:val="2"/>
      </w:pPr>
      <w:r>
        <w:rPr>
          <w:rFonts w:hint="eastAsia"/>
        </w:rPr>
        <w:t>目前的response内容没问题，表达我再规范化一下</w:t>
      </w:r>
    </w:p>
  </w:comment>
  <w:comment w:id="4" w:author="guanyu0010@outlook.com" w:date="2021-08-16T21:33:00Z" w:initials="">
    <w:p w14:paraId="352973E5">
      <w:pPr>
        <w:pStyle w:val="2"/>
      </w:pPr>
      <w:r>
        <w:rPr>
          <w:rFonts w:hint="eastAsia"/>
        </w:rPr>
        <w:t>没问题，规范化一下</w:t>
      </w:r>
    </w:p>
  </w:comment>
  <w:comment w:id="5" w:author="guanyu0010@outlook.com" w:date="2021-08-13T21:57:00Z" w:initials="">
    <w:p w14:paraId="16A92A1F">
      <w:pPr>
        <w:pStyle w:val="2"/>
      </w:pPr>
      <w:r>
        <w:rPr>
          <w:rFonts w:hint="eastAsia"/>
        </w:rPr>
        <w:t>这个就不要放图了，reference本来也应该是文字的</w:t>
      </w:r>
    </w:p>
  </w:comment>
  <w:comment w:id="6" w:author="guanyu0010@outlook.com" w:date="2021-08-16T21:46:00Z" w:initials="">
    <w:p w14:paraId="55AD4DB9">
      <w:pPr>
        <w:pStyle w:val="2"/>
      </w:pPr>
      <w:r>
        <w:rPr>
          <w:rFonts w:hint="eastAsia"/>
        </w:rPr>
        <w:t>规范化表达，并说明我补充了哪些内容（区间，范围，之类的）</w:t>
      </w:r>
    </w:p>
  </w:comment>
  <w:comment w:id="7" w:author="guanyu0010@outlook.com" w:date="2021-08-16T22:08:00Z" w:initials="">
    <w:p w14:paraId="36EC0CDA">
      <w:pPr>
        <w:pStyle w:val="2"/>
      </w:pPr>
      <w:r>
        <w:rPr>
          <w:rFonts w:hint="eastAsia"/>
        </w:rPr>
        <w:t>这个问题需要好好讨论一下</w:t>
      </w:r>
    </w:p>
  </w:comment>
  <w:comment w:id="8" w:author="guanyu0010@outlook.com" w:date="2021-08-18T18:45:00Z" w:initials="">
    <w:p w14:paraId="4DD953D9">
      <w:pPr>
        <w:pStyle w:val="2"/>
      </w:pPr>
      <w:r>
        <w:rPr>
          <w:rFonts w:hint="eastAsia"/>
        </w:rPr>
        <w:t>用数据增强的概念来证明？a</w:t>
      </w:r>
      <w:r>
        <w:t>&gt;b&gt;c,</w:t>
      </w:r>
      <w:r>
        <w:rPr>
          <w:rFonts w:hint="eastAsia"/>
        </w:rPr>
        <w:t>所以</w:t>
      </w:r>
      <w:r>
        <w:t>a&gt;c</w:t>
      </w:r>
      <w:r>
        <w:rPr>
          <w:rFonts w:hint="eastAsia"/>
        </w:rPr>
        <w:t>？不好用。</w:t>
      </w:r>
    </w:p>
    <w:p w14:paraId="5A1046F0">
      <w:pPr>
        <w:pStyle w:val="2"/>
      </w:pPr>
      <w:r>
        <w:rPr>
          <w:rFonts w:hint="eastAsia"/>
        </w:rPr>
        <w:t>如果能证明，我们的视频切出来的图，就算是相邻的两张，差别也是很大的，那也可以解释得通。然后再举几个例子就行。</w:t>
      </w:r>
    </w:p>
    <w:p w14:paraId="4D314A74">
      <w:pPr>
        <w:pStyle w:val="2"/>
      </w:pPr>
      <w:r>
        <w:rPr>
          <w:rFonts w:hint="eastAsia"/>
        </w:rPr>
        <w:t>或者就是说明，我们的训练集和测试集没用相同的视频里的照片，即，clarify一下。</w:t>
      </w:r>
    </w:p>
    <w:p w14:paraId="24BC15B1">
      <w:pPr>
        <w:pStyle w:val="2"/>
        <w:rPr>
          <w:rFonts w:hint="eastAsia"/>
        </w:rPr>
      </w:pPr>
      <w:r>
        <w:rPr>
          <w:rFonts w:hint="eastAsia"/>
        </w:rPr>
        <w:t>还需要补实验吗？</w:t>
      </w:r>
    </w:p>
  </w:comment>
  <w:comment w:id="9" w:author="guanyu0010@outlook.com" w:date="2021-08-18T18:53:00Z" w:initials="">
    <w:p w14:paraId="5FAC6DE7">
      <w:pPr>
        <w:pStyle w:val="2"/>
        <w:rPr>
          <w:rFonts w:hint="eastAsia"/>
        </w:rPr>
      </w:pPr>
      <w:r>
        <w:rPr>
          <w:rFonts w:hint="eastAsia"/>
        </w:rPr>
        <w:t>所以如果能解决第一个问题（similar），那么holdout和</w:t>
      </w:r>
      <w:r>
        <w:t>9</w:t>
      </w:r>
      <w:r>
        <w:rPr>
          <w:rFonts w:hint="eastAsia"/>
        </w:rPr>
        <w:t>:</w:t>
      </w:r>
      <w:r>
        <w:t>1</w:t>
      </w:r>
      <w:r>
        <w:rPr>
          <w:rFonts w:hint="eastAsia"/>
        </w:rPr>
        <w:t>的问题其实都没啥了，都好说了。</w:t>
      </w:r>
    </w:p>
  </w:comment>
  <w:comment w:id="10" w:author="guanyu0010@outlook.com" w:date="2021-08-18T18:33:00Z" w:initials="">
    <w:p w14:paraId="55D25200">
      <w:pPr>
        <w:pStyle w:val="2"/>
        <w:rPr>
          <w:rFonts w:hint="eastAsia"/>
        </w:rPr>
      </w:pPr>
      <w:r>
        <w:rPr>
          <w:rFonts w:hint="eastAsia"/>
        </w:rPr>
        <w:t>不用说work</w:t>
      </w:r>
      <w:r>
        <w:t xml:space="preserve"> </w:t>
      </w:r>
      <w:r>
        <w:rPr>
          <w:rFonts w:hint="eastAsia"/>
        </w:rPr>
        <w:t>station之类的，就说医疗数据比较敏感，不能分享就行。</w:t>
      </w:r>
    </w:p>
  </w:comment>
  <w:comment w:id="11" w:author="guanyu0010@outlook.com" w:date="2021-08-16T22:09:00Z" w:initials="">
    <w:p w14:paraId="274F64E2">
      <w:pPr>
        <w:pStyle w:val="2"/>
      </w:pPr>
      <w:r>
        <w:rPr>
          <w:rFonts w:hint="eastAsia"/>
        </w:rPr>
        <w:t>见revision批注</w:t>
      </w:r>
    </w:p>
  </w:comment>
  <w:comment w:id="12" w:author="guanyu0010@outlook.com" w:date="2021-08-13T22:09:00Z" w:initials="">
    <w:p w14:paraId="6C9E139E">
      <w:pPr>
        <w:pStyle w:val="2"/>
      </w:pPr>
      <w:r>
        <w:rPr>
          <w:rFonts w:hint="eastAsia"/>
        </w:rPr>
        <w:t>真的需要把改过的/添加的内容放在response里，不要让reviewer再去原文里对着找对着翻了。找错了他又要怪你又要问你新问题。</w:t>
      </w:r>
    </w:p>
  </w:comment>
  <w:comment w:id="13" w:author="guanyu0010@outlook.com" w:date="2021-08-18T17:18:00Z" w:initials="">
    <w:p w14:paraId="54001DC6">
      <w:pPr>
        <w:pStyle w:val="2"/>
      </w:pPr>
      <w:r>
        <w:rPr>
          <w:rFonts w:hint="eastAsia"/>
        </w:rPr>
        <w:t>最好能参考使用相同指标的其他研究。</w:t>
      </w:r>
    </w:p>
    <w:p w14:paraId="7F5419AB">
      <w:pPr>
        <w:pStyle w:val="2"/>
        <w:rPr>
          <w:rFonts w:hint="eastAsia"/>
        </w:rPr>
      </w:pPr>
      <w:r>
        <w:rPr>
          <w:rFonts w:hint="eastAsia"/>
        </w:rPr>
        <w:t>其实我理解的就是，reviewer不懂这个indicator，以为我们是随便找的。我们需要补充的是“这个indicator是常见的通用的”这个信息。把这个内容，和相关reference（“很多segmentation的研究都用了这个指标，比如ref</w:t>
      </w:r>
      <w:r>
        <w:t>.</w:t>
      </w:r>
      <w:r>
        <w:rPr>
          <w:rFonts w:hint="eastAsia"/>
        </w:rPr>
        <w:t>1</w:t>
      </w:r>
      <w:r>
        <w:t xml:space="preserve"> 2 3 4</w:t>
      </w:r>
      <w:r>
        <w:rPr>
          <w:rFonts w:hint="eastAsia"/>
        </w:rPr>
        <w:t>”）补充上去就行。</w:t>
      </w:r>
    </w:p>
  </w:comment>
  <w:comment w:id="14" w:author="guanyu0010@outlook.com" w:date="2021-08-18T17:24:00Z" w:initials="">
    <w:p w14:paraId="4D9A1B52">
      <w:pPr>
        <w:pStyle w:val="2"/>
      </w:pPr>
      <w:r>
        <w:rPr>
          <w:rFonts w:hint="eastAsia"/>
        </w:rPr>
        <w:t>你revision里和这里写的不一样吧。到底是+还是excluding</w:t>
      </w:r>
      <w:r>
        <w:t xml:space="preserve"> </w:t>
      </w:r>
      <w:r>
        <w:rPr>
          <w:rFonts w:hint="eastAsia"/>
        </w:rPr>
        <w:t>background。</w:t>
      </w:r>
    </w:p>
    <w:p w14:paraId="55B91C69">
      <w:pPr>
        <w:pStyle w:val="2"/>
        <w:rPr>
          <w:rFonts w:hint="eastAsia"/>
        </w:rPr>
      </w:pPr>
      <w:r>
        <w:rPr>
          <w:rFonts w:hint="eastAsia"/>
        </w:rPr>
        <w:t>以及，最好把公式里的annotation都在text里说一下。</w:t>
      </w:r>
      <w:r>
        <w:t>P</w:t>
      </w:r>
      <w:r>
        <w:rPr>
          <w:rFonts w:hint="eastAsia"/>
        </w:rPr>
        <w:t>ij，pii，K，k。反正就是，不怕说的多，就怕说的少。</w:t>
      </w:r>
    </w:p>
  </w:comment>
  <w:comment w:id="15" w:author="guanyu0010@outlook.com" w:date="2021-08-18T17:41:00Z" w:initials="">
    <w:p w14:paraId="443D747F">
      <w:pPr>
        <w:pStyle w:val="2"/>
      </w:pPr>
      <w:r>
        <w:rPr>
          <w:rFonts w:hint="eastAsia"/>
        </w:rPr>
        <w:t>结合他的问题4，我觉得是他并没有真正理解我们的结构。即，没有理解cbam的样子。但是我们在3</w:t>
      </w:r>
      <w:r>
        <w:t>.</w:t>
      </w:r>
      <w:r>
        <w:rPr>
          <w:rFonts w:hint="eastAsia"/>
        </w:rPr>
        <w:t>a也解释了cbam的几种arrangement了呀。</w:t>
      </w:r>
    </w:p>
    <w:p w14:paraId="1C206C44">
      <w:pPr>
        <w:pStyle w:val="2"/>
        <w:rPr>
          <w:rFonts w:hint="eastAsia"/>
        </w:rPr>
      </w:pPr>
      <w:r>
        <w:rPr>
          <w:rFonts w:hint="eastAsia"/>
        </w:rPr>
        <w:t>或者就是对table</w:t>
      </w:r>
      <w:r>
        <w:t>1</w:t>
      </w:r>
      <w:r>
        <w:rPr>
          <w:rFonts w:hint="eastAsia"/>
        </w:rPr>
        <w:t>理解不清楚。即，没有理解cbam是怎么和resnet合在一起的。</w:t>
      </w:r>
    </w:p>
    <w:p w14:paraId="1AE80BA8">
      <w:pPr>
        <w:pStyle w:val="2"/>
        <w:rPr>
          <w:rFonts w:hint="eastAsia"/>
        </w:rPr>
      </w:pPr>
      <w:r>
        <w:rPr>
          <w:rFonts w:hint="eastAsia"/>
        </w:rPr>
        <w:t>或者是不理解为什么这个结果更好。针对这点，可以在原文里加上我们的猜测，即你现在写的这个might</w:t>
      </w:r>
      <w:r>
        <w:t xml:space="preserve"> </w:t>
      </w:r>
      <w:r>
        <w:rPr>
          <w:rFonts w:hint="eastAsia"/>
        </w:rPr>
        <w:t>guess。</w:t>
      </w:r>
    </w:p>
  </w:comment>
  <w:comment w:id="16" w:author="guanyu0010@outlook.com" w:date="2021-08-18T17:54:00Z" w:initials="">
    <w:p w14:paraId="4298020F">
      <w:pPr>
        <w:pStyle w:val="2"/>
      </w:pPr>
      <w:r>
        <w:rPr>
          <w:rFonts w:hint="eastAsia"/>
        </w:rPr>
        <w:t>我觉得他并没有理解我们到底在比较什么以及我们的目的。如果这样对比performance的话，那肯定不公平。可是</w:t>
      </w:r>
      <w:r>
        <w:t>T</w:t>
      </w:r>
      <w:r>
        <w:rPr>
          <w:rFonts w:hint="eastAsia"/>
        </w:rPr>
        <w:t>able</w:t>
      </w:r>
      <w:r>
        <w:t>2</w:t>
      </w:r>
      <w:r>
        <w:rPr>
          <w:rFonts w:hint="eastAsia"/>
        </w:rPr>
        <w:t>首要作用只是列举了各个网络/模块的复杂性，因为想强调我们加的东西light，加完之后也没有多很多负担。</w:t>
      </w:r>
    </w:p>
    <w:p w14:paraId="604940EE">
      <w:pPr>
        <w:pStyle w:val="2"/>
        <w:rPr>
          <w:rFonts w:hint="eastAsia"/>
        </w:rPr>
      </w:pPr>
      <w:r>
        <w:t>T</w:t>
      </w:r>
      <w:r>
        <w:rPr>
          <w:rFonts w:hint="eastAsia"/>
        </w:rPr>
        <w:t>able的名字都需要更具体一些。以及旁边的citation也需要指代更明确。</w:t>
      </w:r>
    </w:p>
  </w:comment>
  <w:comment w:id="17" w:author="guanyu0010@outlook.com" w:date="2021-08-18T18:06:00Z" w:initials="">
    <w:p w14:paraId="5C646491">
      <w:pPr>
        <w:pStyle w:val="2"/>
      </w:pPr>
      <w:r>
        <w:rPr>
          <w:rFonts w:hint="eastAsia"/>
        </w:rPr>
        <w:t>他的review是有建设性的。</w:t>
      </w:r>
      <w:r>
        <w:t>R</w:t>
      </w:r>
      <w:r>
        <w:rPr>
          <w:rFonts w:hint="eastAsia"/>
        </w:rPr>
        <w:t>esults.</w:t>
      </w:r>
      <w:r>
        <w:t>C</w:t>
      </w:r>
      <w:r>
        <w:rPr>
          <w:rFonts w:hint="eastAsia"/>
        </w:rPr>
        <w:t>的首段说的确实模糊不清。</w:t>
      </w:r>
    </w:p>
    <w:p w14:paraId="49D323DB">
      <w:pPr>
        <w:pStyle w:val="2"/>
      </w:pPr>
      <w:r>
        <w:t>We selected some other baseline methods that also take ResNet for feature extraction [9, 3], and conduct all the experiments.</w:t>
      </w:r>
      <w:r>
        <w:rPr>
          <w:rFonts w:hint="eastAsia"/>
        </w:rPr>
        <w:t>这个，要说选了谁，如果列在了表里，是哪个表。</w:t>
      </w:r>
    </w:p>
    <w:p w14:paraId="13AB0740">
      <w:pPr>
        <w:pStyle w:val="2"/>
        <w:rPr>
          <w:rFonts w:hint="eastAsia"/>
        </w:rPr>
      </w:pPr>
      <w:r>
        <w:t>The model that outperforms others was finally obtained to combine with our lightweight CBAM, and then used as the final image segmentation tool</w:t>
      </w:r>
      <w:r>
        <w:rPr>
          <w:rFonts w:hint="eastAsia"/>
        </w:rPr>
        <w:t>。相当于其实你是先对比了table</w:t>
      </w:r>
      <w:r>
        <w:t>3</w:t>
      </w:r>
      <w:r>
        <w:rPr>
          <w:rFonts w:hint="eastAsia"/>
        </w:rPr>
        <w:t>的前三行，选了个最好的，加上a之后，最终结果放在了第四行。</w:t>
      </w:r>
    </w:p>
    <w:p w14:paraId="65126846">
      <w:pPr>
        <w:pStyle w:val="2"/>
        <w:rPr>
          <w:rFonts w:hint="eastAsia"/>
        </w:rPr>
      </w:pPr>
      <w:r>
        <w:rPr>
          <w:rFonts w:hint="eastAsia"/>
        </w:rPr>
        <w:t>感觉确实也应该把table</w:t>
      </w:r>
      <w:r>
        <w:t>3</w:t>
      </w:r>
      <w:r>
        <w:rPr>
          <w:rFonts w:hint="eastAsia"/>
        </w:rPr>
        <w:t>的前三行的复杂度也列出来。毕竟想说模型light，光fig</w:t>
      </w:r>
      <w:r>
        <w:t>1</w:t>
      </w:r>
      <w:r>
        <w:rPr>
          <w:rFonts w:hint="eastAsia"/>
        </w:rPr>
        <w:t>的左半部分light也不够，右半部分也应该light。而且一这么说的话，就显得table</w:t>
      </w:r>
      <w:r>
        <w:t>3</w:t>
      </w:r>
      <w:r>
        <w:rPr>
          <w:rFonts w:hint="eastAsia"/>
        </w:rPr>
        <w:t>对比的东西少了。</w:t>
      </w:r>
    </w:p>
  </w:comment>
  <w:comment w:id="18" w:author="guanyu0010@outlook.com" w:date="2021-08-18T18:19:00Z" w:initials="">
    <w:p w14:paraId="0571064C">
      <w:pPr>
        <w:pStyle w:val="2"/>
        <w:rPr>
          <w:rFonts w:hint="eastAsia"/>
        </w:rPr>
      </w:pPr>
      <w:r>
        <w:rPr>
          <w:rFonts w:hint="eastAsia"/>
        </w:rPr>
        <w:t>可以算一个什么比之类的。</w:t>
      </w:r>
      <w:r>
        <w:t>C</w:t>
      </w:r>
      <w:r>
        <w:rPr>
          <w:rFonts w:hint="eastAsia"/>
        </w:rPr>
        <w:t>ost</w:t>
      </w:r>
      <w:r>
        <w:t>/</w:t>
      </w:r>
      <w:r>
        <w:rPr>
          <w:rFonts w:hint="eastAsia"/>
        </w:rPr>
        <w:t>gain之类的。查一查有没有类似的？没有的话还得自己定义，还不能搞太简单的定义，还得保证结果确实是我们的好。到时候在method部分搞个subsection放这个定义。</w:t>
      </w:r>
    </w:p>
  </w:comment>
  <w:comment w:id="19" w:author="guanyu0010@outlook.com" w:date="2021-08-18T18:24:00Z" w:initials="">
    <w:p w14:paraId="733B2276">
      <w:pPr>
        <w:pStyle w:val="2"/>
        <w:rPr>
          <w:rFonts w:hint="eastAsia"/>
        </w:rPr>
      </w:pPr>
      <w:r>
        <w:rPr>
          <w:rFonts w:hint="eastAsia"/>
        </w:rPr>
        <w:t>确实要改。</w:t>
      </w:r>
      <w:r>
        <w:t>T</w:t>
      </w:r>
      <w:r>
        <w:rPr>
          <w:rFonts w:hint="eastAsia"/>
        </w:rPr>
        <w:t>able</w:t>
      </w:r>
      <w:r>
        <w:t>3</w:t>
      </w:r>
      <w:r>
        <w:rPr>
          <w:rFonts w:hint="eastAsia"/>
        </w:rPr>
        <w:t>待加强。见上面的批注和讨论。</w:t>
      </w:r>
    </w:p>
  </w:comment>
  <w:comment w:id="20" w:author="guanyu0010@outlook.com" w:date="2021-08-18T18:26:00Z" w:initials="">
    <w:p w14:paraId="19C663DF">
      <w:pPr>
        <w:pStyle w:val="2"/>
        <w:rPr>
          <w:rFonts w:hint="eastAsia"/>
        </w:rPr>
      </w:pPr>
      <w:r>
        <w:rPr>
          <w:rFonts w:hint="eastAsia"/>
        </w:rPr>
        <w:t>阴阳怪气。需要再次捋顺我们的逻辑。并试着加上statistical</w:t>
      </w:r>
      <w:r>
        <w:t xml:space="preserve"> </w:t>
      </w:r>
      <w:r>
        <w:rPr>
          <w:rFonts w:hint="eastAsia"/>
        </w:rPr>
        <w:t>test。并且我们是对比了其他的</w:t>
      </w:r>
      <w:r>
        <w:rPr>
          <w:rFonts w:hint="eastAsia" w:ascii="Times New Roman" w:hAnsi="Times New Roman" w:eastAsia="宋体" w:cs="Times New Roman"/>
          <w:color w:val="000000"/>
          <w:kern w:val="0"/>
          <w:szCs w:val="21"/>
        </w:rPr>
        <w:t>other well-known models的，要在这个回答里强调这一点，并且原文当中也要更清晰地表达这一点，稍微介绍一下我们对比的那些模型（要有reference），并且强调他们的well-known和广泛、普适性，明确地把这几个定性的词说出来。</w:t>
      </w:r>
    </w:p>
  </w:comment>
  <w:comment w:id="21" w:author="guanyu0010@outlook.com" w:date="2021-08-16T21:52:00Z" w:initials="">
    <w:p w14:paraId="23080E8A">
      <w:pPr>
        <w:pStyle w:val="2"/>
      </w:pPr>
      <w:r>
        <w:rPr>
          <w:rFonts w:hint="eastAsia"/>
        </w:rPr>
        <w:t>我对比了一下，确实和template里的不一样。这个最后再搞吧，回头把你的全部的压缩包给我，或者overleaf账号给我看看。</w:t>
      </w:r>
    </w:p>
  </w:comment>
  <w:comment w:id="22" w:author="guanyu0010@outlook.com" w:date="2021-08-13T22:03:00Z" w:initials="">
    <w:p w14:paraId="2C3D2AA4">
      <w:pPr>
        <w:pStyle w:val="2"/>
      </w:pPr>
      <w:r>
        <w:rPr>
          <w:rFonts w:hint="eastAsia"/>
        </w:rPr>
        <w:t>需要加强和提炼。</w:t>
      </w:r>
    </w:p>
  </w:comment>
  <w:comment w:id="23" w:author="guanyu0010@outlook.com" w:date="2021-08-13T22:04:00Z" w:initials="">
    <w:p w14:paraId="1CC26717">
      <w:pPr>
        <w:rPr>
          <w:rFonts w:hint="eastAsia" w:ascii="Times New Roman" w:hAnsi="Times New Roman" w:eastAsia="宋体" w:cs="Times New Roman"/>
          <w:i/>
          <w:color w:val="000000"/>
          <w:kern w:val="0"/>
          <w:szCs w:val="21"/>
        </w:rPr>
      </w:pPr>
      <w:r>
        <w:rPr>
          <w:rFonts w:hint="eastAsia"/>
        </w:rPr>
        <w:t>现在的内容不够。需要加强。所以上一个审稿人说的</w:t>
      </w:r>
      <w:r>
        <w:rPr>
          <w:rFonts w:hint="eastAsia" w:ascii="Times New Roman" w:hAnsi="Times New Roman" w:eastAsia="宋体" w:cs="Times New Roman"/>
          <w:i/>
          <w:color w:val="000000"/>
          <w:kern w:val="0"/>
          <w:szCs w:val="21"/>
        </w:rPr>
        <w:t>-&gt;  the overhead can not be ignored, but it can be compared to the gain in the results.，如果搞一下，确实可能也能填补这里的空缺。</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2C17B20" w15:done="0"/>
  <w15:commentEx w15:paraId="76D42552" w15:done="0"/>
  <w15:commentEx w15:paraId="05BF6F2C" w15:done="0"/>
  <w15:commentEx w15:paraId="24E93B05" w15:done="0"/>
  <w15:commentEx w15:paraId="352973E5" w15:done="0"/>
  <w15:commentEx w15:paraId="16A92A1F" w15:done="0"/>
  <w15:commentEx w15:paraId="55AD4DB9" w15:done="0"/>
  <w15:commentEx w15:paraId="36EC0CDA" w15:done="0"/>
  <w15:commentEx w15:paraId="24BC15B1" w15:done="0"/>
  <w15:commentEx w15:paraId="5FAC6DE7" w15:done="0"/>
  <w15:commentEx w15:paraId="55D25200" w15:done="0"/>
  <w15:commentEx w15:paraId="274F64E2" w15:done="0"/>
  <w15:commentEx w15:paraId="6C9E139E" w15:done="0"/>
  <w15:commentEx w15:paraId="7F5419AB" w15:done="0"/>
  <w15:commentEx w15:paraId="55B91C69" w15:done="0"/>
  <w15:commentEx w15:paraId="1AE80BA8" w15:done="0"/>
  <w15:commentEx w15:paraId="604940EE" w15:done="0"/>
  <w15:commentEx w15:paraId="65126846" w15:done="0"/>
  <w15:commentEx w15:paraId="0571064C" w15:done="0"/>
  <w15:commentEx w15:paraId="733B2276" w15:done="0"/>
  <w15:commentEx w15:paraId="19C663DF" w15:done="0"/>
  <w15:commentEx w15:paraId="23080E8A" w15:done="0"/>
  <w15:commentEx w15:paraId="2C3D2AA4" w15:done="0"/>
  <w15:commentEx w15:paraId="1CC2671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FC4FA"/>
    <w:multiLevelType w:val="singleLevel"/>
    <w:tmpl w:val="923FC4FA"/>
    <w:lvl w:ilvl="0" w:tentative="0">
      <w:start w:val="1"/>
      <w:numFmt w:val="decimal"/>
      <w:suff w:val="space"/>
      <w:lvlText w:val="%1."/>
      <w:lvlJc w:val="left"/>
    </w:lvl>
  </w:abstractNum>
  <w:abstractNum w:abstractNumId="1">
    <w:nsid w:val="EE42EAAA"/>
    <w:multiLevelType w:val="singleLevel"/>
    <w:tmpl w:val="EE42EAAA"/>
    <w:lvl w:ilvl="0" w:tentative="0">
      <w:start w:val="1"/>
      <w:numFmt w:val="decimal"/>
      <w:suff w:val="space"/>
      <w:lvlText w:val="%1."/>
      <w:lvlJc w:val="left"/>
    </w:lvl>
  </w:abstractNum>
  <w:abstractNum w:abstractNumId="2">
    <w:nsid w:val="F2013FB8"/>
    <w:multiLevelType w:val="singleLevel"/>
    <w:tmpl w:val="F2013FB8"/>
    <w:lvl w:ilvl="0" w:tentative="0">
      <w:start w:val="2"/>
      <w:numFmt w:val="decimal"/>
      <w:suff w:val="space"/>
      <w:lvlText w:val="(%1)"/>
      <w:lvlJc w:val="left"/>
    </w:lvl>
  </w:abstractNum>
  <w:abstractNum w:abstractNumId="3">
    <w:nsid w:val="332EA79A"/>
    <w:multiLevelType w:val="singleLevel"/>
    <w:tmpl w:val="332EA79A"/>
    <w:lvl w:ilvl="0" w:tentative="0">
      <w:start w:val="1"/>
      <w:numFmt w:val="decimal"/>
      <w:lvlText w:val="%1."/>
      <w:lvlJc w:val="left"/>
      <w:pPr>
        <w:tabs>
          <w:tab w:val="left" w:pos="312"/>
        </w:tabs>
      </w:pPr>
    </w:lvl>
  </w:abstractNum>
  <w:abstractNum w:abstractNumId="4">
    <w:nsid w:val="461918AA"/>
    <w:multiLevelType w:val="singleLevel"/>
    <w:tmpl w:val="461918AA"/>
    <w:lvl w:ilvl="0" w:tentative="0">
      <w:start w:val="1"/>
      <w:numFmt w:val="decimal"/>
      <w:suff w:val="space"/>
      <w:lvlText w:val="(%1)"/>
      <w:lvlJc w:val="left"/>
    </w:lvl>
  </w:abstractNum>
  <w:num w:numId="1">
    <w:abstractNumId w:val="4"/>
  </w:num>
  <w:num w:numId="2">
    <w:abstractNumId w:val="2"/>
  </w:num>
  <w:num w:numId="3">
    <w:abstractNumId w:val="3"/>
  </w:num>
  <w:num w:numId="4">
    <w:abstractNumId w:val="1"/>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uanyu0010@outlook.com">
    <w15:presenceInfo w15:providerId="Windows Live" w15:userId="b5a6afe05763d17d"/>
  </w15:person>
  <w15:person w15:author="嶒棚文">
    <w15:presenceInfo w15:providerId="WPS Office" w15:userId="32285039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isplayBackgroundShape w:val="1"/>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357745"/>
    <w:rsid w:val="00064790"/>
    <w:rsid w:val="00070455"/>
    <w:rsid w:val="002675AA"/>
    <w:rsid w:val="003466AB"/>
    <w:rsid w:val="003530EE"/>
    <w:rsid w:val="00365AF0"/>
    <w:rsid w:val="003D2243"/>
    <w:rsid w:val="00403B77"/>
    <w:rsid w:val="004F133C"/>
    <w:rsid w:val="005C3D8D"/>
    <w:rsid w:val="00631ECE"/>
    <w:rsid w:val="006876D3"/>
    <w:rsid w:val="00887D22"/>
    <w:rsid w:val="008A3174"/>
    <w:rsid w:val="00957B43"/>
    <w:rsid w:val="0096663B"/>
    <w:rsid w:val="00973035"/>
    <w:rsid w:val="00A72166"/>
    <w:rsid w:val="00AD6D35"/>
    <w:rsid w:val="00B25179"/>
    <w:rsid w:val="00B94A32"/>
    <w:rsid w:val="00BC234F"/>
    <w:rsid w:val="00BC4424"/>
    <w:rsid w:val="00C866DC"/>
    <w:rsid w:val="00D066DB"/>
    <w:rsid w:val="00E571E3"/>
    <w:rsid w:val="00E7098D"/>
    <w:rsid w:val="00ED5755"/>
    <w:rsid w:val="00EF31C0"/>
    <w:rsid w:val="00F03A4F"/>
    <w:rsid w:val="00F3750C"/>
    <w:rsid w:val="00F45DF6"/>
    <w:rsid w:val="00F649BD"/>
    <w:rsid w:val="0E357745"/>
    <w:rsid w:val="108C228E"/>
    <w:rsid w:val="10DC2ED3"/>
    <w:rsid w:val="11C51753"/>
    <w:rsid w:val="1EF12A8D"/>
    <w:rsid w:val="33922139"/>
    <w:rsid w:val="4A5D04D8"/>
    <w:rsid w:val="4D3013AC"/>
    <w:rsid w:val="5550339D"/>
    <w:rsid w:val="58D90E23"/>
    <w:rsid w:val="5A5D1A88"/>
    <w:rsid w:val="60B93F8F"/>
    <w:rsid w:val="7C4E7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9"/>
    <w:semiHidden/>
    <w:unhideWhenUsed/>
    <w:qFormat/>
    <w:uiPriority w:val="99"/>
    <w:pPr>
      <w:jc w:val="left"/>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annotation subject"/>
    <w:basedOn w:val="2"/>
    <w:next w:val="2"/>
    <w:link w:val="10"/>
    <w:qFormat/>
    <w:uiPriority w:val="0"/>
    <w:rPr>
      <w:b/>
      <w:bCs/>
    </w:rPr>
  </w:style>
  <w:style w:type="character" w:styleId="8">
    <w:name w:val="annotation reference"/>
    <w:basedOn w:val="7"/>
    <w:semiHidden/>
    <w:unhideWhenUsed/>
    <w:qFormat/>
    <w:uiPriority w:val="99"/>
    <w:rPr>
      <w:sz w:val="21"/>
      <w:szCs w:val="21"/>
    </w:rPr>
  </w:style>
  <w:style w:type="character" w:customStyle="1" w:styleId="9">
    <w:name w:val="批注文字 字符"/>
    <w:basedOn w:val="7"/>
    <w:link w:val="2"/>
    <w:semiHidden/>
    <w:qFormat/>
    <w:uiPriority w:val="99"/>
    <w:rPr>
      <w:rFonts w:asciiTheme="minorHAnsi" w:hAnsiTheme="minorHAnsi" w:eastAsiaTheme="minorEastAsia" w:cstheme="minorBidi"/>
      <w:kern w:val="2"/>
      <w:sz w:val="21"/>
      <w:szCs w:val="24"/>
    </w:rPr>
  </w:style>
  <w:style w:type="character" w:customStyle="1" w:styleId="10">
    <w:name w:val="批注主题 字符"/>
    <w:basedOn w:val="9"/>
    <w:link w:val="5"/>
    <w:qFormat/>
    <w:uiPriority w:val="0"/>
    <w:rPr>
      <w:rFonts w:asciiTheme="minorHAnsi" w:hAnsiTheme="minorHAnsi" w:eastAsiaTheme="minorEastAsia" w:cstheme="minorBidi"/>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1878</Words>
  <Characters>10708</Characters>
  <Lines>89</Lines>
  <Paragraphs>25</Paragraphs>
  <TotalTime>1</TotalTime>
  <ScaleCrop>false</ScaleCrop>
  <LinksUpToDate>false</LinksUpToDate>
  <CharactersWithSpaces>12561</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2021-08-08T09:12:00Z</dcterms:created>
  <dc:creator>嶒棚文</dc:creator>
  <cp:lastModifiedBy>嶒棚文</cp:lastModifiedBy>
  <dcterms:modified xsi:type="dcterms:W3CDTF">2021-08-28T06:50:14Z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0A50770ED5F14D89899180BB84249652</vt:lpwstr>
  </property>
</Properties>
</file>